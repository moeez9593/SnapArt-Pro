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51526" w14:textId="72A1AC41" w:rsidR="00730291" w:rsidRPr="00AD21D7" w:rsidRDefault="00730291" w:rsidP="00AD21D7">
      <w:pPr>
        <w:jc w:val="center"/>
        <w:rPr>
          <w:rFonts w:ascii="Arial" w:hAnsi="Arial" w:cs="Arial"/>
          <w:b/>
          <w:bCs/>
          <w:sz w:val="48"/>
          <w:szCs w:val="48"/>
        </w:rPr>
      </w:pPr>
      <w:bookmarkStart w:id="0" w:name="_Hlk146616060"/>
      <w:bookmarkEnd w:id="0"/>
      <w:r w:rsidRPr="00AD21D7">
        <w:rPr>
          <w:rFonts w:ascii="Arial" w:hAnsi="Arial" w:cs="Arial"/>
          <w:b/>
          <w:bCs/>
          <w:sz w:val="48"/>
          <w:szCs w:val="48"/>
        </w:rPr>
        <w:t>Final Year Project</w:t>
      </w:r>
    </w:p>
    <w:p w14:paraId="1C3954A8" w14:textId="77777777" w:rsidR="00730291" w:rsidRDefault="00730291" w:rsidP="00730291"/>
    <w:p w14:paraId="5E7182A0" w14:textId="77777777" w:rsidR="00730291" w:rsidRDefault="00730291" w:rsidP="00730291"/>
    <w:p w14:paraId="43AD2CE9" w14:textId="77777777" w:rsidR="00730291" w:rsidRDefault="00730291" w:rsidP="00730291">
      <w:pPr>
        <w:jc w:val="center"/>
      </w:pPr>
      <w:r>
        <w:rPr>
          <w:noProof/>
        </w:rPr>
        <w:drawing>
          <wp:inline distT="0" distB="0" distL="0" distR="0" wp14:anchorId="62E86C93" wp14:editId="099A3A52">
            <wp:extent cx="1608083" cy="1608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S Logo.png"/>
                    <pic:cNvPicPr/>
                  </pic:nvPicPr>
                  <pic:blipFill>
                    <a:blip r:embed="rId5">
                      <a:extLst>
                        <a:ext uri="{28A0092B-C50C-407E-A947-70E740481C1C}">
                          <a14:useLocalDpi xmlns:a14="http://schemas.microsoft.com/office/drawing/2010/main" val="0"/>
                        </a:ext>
                      </a:extLst>
                    </a:blip>
                    <a:stretch>
                      <a:fillRect/>
                    </a:stretch>
                  </pic:blipFill>
                  <pic:spPr>
                    <a:xfrm>
                      <a:off x="0" y="0"/>
                      <a:ext cx="1632267" cy="1632267"/>
                    </a:xfrm>
                    <a:prstGeom prst="rect">
                      <a:avLst/>
                    </a:prstGeom>
                  </pic:spPr>
                </pic:pic>
              </a:graphicData>
            </a:graphic>
          </wp:inline>
        </w:drawing>
      </w:r>
    </w:p>
    <w:p w14:paraId="65A0B8FD" w14:textId="77777777" w:rsidR="00730291" w:rsidRDefault="00730291" w:rsidP="00730291"/>
    <w:p w14:paraId="61E5B3A6" w14:textId="77777777" w:rsidR="00730291" w:rsidRPr="0016038C" w:rsidRDefault="00730291" w:rsidP="00730291">
      <w:pPr>
        <w:jc w:val="center"/>
        <w:rPr>
          <w:rFonts w:ascii="Arial" w:hAnsi="Arial" w:cs="Arial"/>
          <w:sz w:val="44"/>
          <w:szCs w:val="44"/>
          <w:u w:val="single"/>
        </w:rPr>
      </w:pPr>
      <w:r w:rsidRPr="0016038C">
        <w:rPr>
          <w:rFonts w:ascii="Arial" w:hAnsi="Arial" w:cs="Arial"/>
          <w:sz w:val="44"/>
          <w:szCs w:val="44"/>
          <w:u w:val="single"/>
        </w:rPr>
        <w:t>SnapArt Pro</w:t>
      </w:r>
    </w:p>
    <w:p w14:paraId="4429DD2B" w14:textId="77777777" w:rsidR="00730291" w:rsidRPr="001931C6" w:rsidRDefault="00730291" w:rsidP="00730291">
      <w:pPr>
        <w:pStyle w:val="special"/>
        <w:jc w:val="center"/>
        <w:rPr>
          <w:sz w:val="26"/>
          <w:szCs w:val="26"/>
          <w:u w:val="single"/>
        </w:rPr>
      </w:pPr>
    </w:p>
    <w:p w14:paraId="151689C0" w14:textId="77777777" w:rsidR="00730291" w:rsidRPr="001931C6" w:rsidRDefault="00730291" w:rsidP="00730291">
      <w:pPr>
        <w:spacing w:after="0" w:line="240" w:lineRule="auto"/>
        <w:rPr>
          <w:rFonts w:ascii="Arial" w:hAnsi="Arial" w:cs="Arial"/>
          <w:b/>
          <w:sz w:val="26"/>
          <w:szCs w:val="26"/>
        </w:rPr>
      </w:pPr>
      <w:r w:rsidRPr="001931C6">
        <w:rPr>
          <w:rFonts w:ascii="Arial" w:hAnsi="Arial" w:cs="Arial"/>
          <w:b/>
          <w:sz w:val="26"/>
          <w:szCs w:val="26"/>
        </w:rPr>
        <w:t>Internal Advisor:</w:t>
      </w:r>
    </w:p>
    <w:p w14:paraId="1CAF3709" w14:textId="77777777" w:rsidR="00730291" w:rsidRPr="001931C6" w:rsidRDefault="00730291" w:rsidP="00730291">
      <w:pPr>
        <w:spacing w:after="0" w:line="240" w:lineRule="auto"/>
        <w:rPr>
          <w:sz w:val="24"/>
          <w:szCs w:val="24"/>
        </w:rPr>
      </w:pPr>
      <w:r w:rsidRPr="001931C6">
        <w:rPr>
          <w:sz w:val="24"/>
          <w:szCs w:val="24"/>
        </w:rPr>
        <w:t>Dr. Hussam</w:t>
      </w:r>
    </w:p>
    <w:p w14:paraId="08DF1529" w14:textId="77777777" w:rsidR="00730291" w:rsidRDefault="00730291" w:rsidP="00730291">
      <w:pPr>
        <w:spacing w:after="0" w:line="240" w:lineRule="auto"/>
        <w:rPr>
          <w:rFonts w:ascii="Arial Black" w:hAnsi="Arial Black" w:cs="Arial"/>
        </w:rPr>
      </w:pPr>
    </w:p>
    <w:p w14:paraId="713B84E8" w14:textId="77777777" w:rsidR="00730291" w:rsidRPr="001931C6" w:rsidRDefault="00730291" w:rsidP="00730291">
      <w:pPr>
        <w:spacing w:after="0" w:line="240" w:lineRule="auto"/>
        <w:rPr>
          <w:rFonts w:ascii="Arial" w:hAnsi="Arial" w:cs="Arial"/>
          <w:b/>
          <w:sz w:val="26"/>
          <w:szCs w:val="26"/>
        </w:rPr>
      </w:pPr>
      <w:r w:rsidRPr="001931C6">
        <w:rPr>
          <w:rFonts w:ascii="Arial" w:hAnsi="Arial" w:cs="Arial"/>
          <w:b/>
          <w:sz w:val="26"/>
          <w:szCs w:val="26"/>
        </w:rPr>
        <w:t>External Advisor:</w:t>
      </w:r>
    </w:p>
    <w:p w14:paraId="1366AF45" w14:textId="77777777" w:rsidR="00730291" w:rsidRPr="00D17933" w:rsidRDefault="00730291" w:rsidP="00730291">
      <w:pPr>
        <w:spacing w:after="0" w:line="240" w:lineRule="auto"/>
        <w:rPr>
          <w:sz w:val="24"/>
          <w:szCs w:val="24"/>
        </w:rPr>
      </w:pPr>
      <w:proofErr w:type="spellStart"/>
      <w:r w:rsidRPr="00D17933">
        <w:rPr>
          <w:sz w:val="24"/>
          <w:szCs w:val="24"/>
        </w:rPr>
        <w:t>Sumaib</w:t>
      </w:r>
      <w:proofErr w:type="spellEnd"/>
      <w:r w:rsidRPr="00D17933">
        <w:rPr>
          <w:sz w:val="24"/>
          <w:szCs w:val="24"/>
        </w:rPr>
        <w:t xml:space="preserve"> Hamza (</w:t>
      </w:r>
      <w:r>
        <w:rPr>
          <w:sz w:val="24"/>
          <w:szCs w:val="24"/>
        </w:rPr>
        <w:t>CEO</w:t>
      </w:r>
      <w:r w:rsidRPr="00D17933">
        <w:rPr>
          <w:sz w:val="24"/>
          <w:szCs w:val="24"/>
        </w:rPr>
        <w:t xml:space="preserve">, </w:t>
      </w:r>
      <w:proofErr w:type="spellStart"/>
      <w:r w:rsidRPr="00D17933">
        <w:rPr>
          <w:sz w:val="24"/>
          <w:szCs w:val="24"/>
        </w:rPr>
        <w:t>CodeSquare</w:t>
      </w:r>
      <w:proofErr w:type="spellEnd"/>
      <w:r w:rsidRPr="00D17933">
        <w:rPr>
          <w:sz w:val="24"/>
          <w:szCs w:val="24"/>
        </w:rPr>
        <w:t>)</w:t>
      </w:r>
    </w:p>
    <w:p w14:paraId="655EAEA0" w14:textId="77777777" w:rsidR="00730291" w:rsidRPr="00D17933" w:rsidRDefault="00730291" w:rsidP="00730291">
      <w:pPr>
        <w:spacing w:after="0" w:line="240" w:lineRule="auto"/>
        <w:rPr>
          <w:rFonts w:ascii="Arial Black" w:hAnsi="Arial Black" w:cs="Arial"/>
          <w:sz w:val="24"/>
          <w:szCs w:val="24"/>
        </w:rPr>
      </w:pPr>
    </w:p>
    <w:p w14:paraId="7C5E11AE" w14:textId="77777777" w:rsidR="00730291" w:rsidRPr="00D17933" w:rsidRDefault="00730291" w:rsidP="00730291">
      <w:pPr>
        <w:spacing w:after="0" w:line="240" w:lineRule="auto"/>
        <w:rPr>
          <w:rFonts w:ascii="Arial" w:hAnsi="Arial" w:cs="Arial"/>
          <w:b/>
          <w:sz w:val="24"/>
          <w:szCs w:val="24"/>
        </w:rPr>
      </w:pPr>
      <w:r w:rsidRPr="00D17933">
        <w:rPr>
          <w:rFonts w:ascii="Arial" w:hAnsi="Arial" w:cs="Arial"/>
          <w:b/>
          <w:sz w:val="24"/>
          <w:szCs w:val="24"/>
        </w:rPr>
        <w:t>Project Manager:</w:t>
      </w:r>
    </w:p>
    <w:p w14:paraId="3FD92D15" w14:textId="77777777" w:rsidR="00730291" w:rsidRPr="00D17933" w:rsidRDefault="00730291" w:rsidP="00730291">
      <w:pPr>
        <w:spacing w:after="0" w:line="240" w:lineRule="auto"/>
        <w:rPr>
          <w:sz w:val="24"/>
          <w:szCs w:val="24"/>
        </w:rPr>
      </w:pPr>
      <w:r w:rsidRPr="00D17933">
        <w:rPr>
          <w:sz w:val="24"/>
          <w:szCs w:val="24"/>
        </w:rPr>
        <w:t>Dr. Saad Razzaq (CS &amp; IT Dept, UOS)</w:t>
      </w:r>
    </w:p>
    <w:p w14:paraId="09A355A0" w14:textId="77777777" w:rsidR="00730291" w:rsidRPr="00D17933" w:rsidRDefault="00730291" w:rsidP="00730291">
      <w:pPr>
        <w:spacing w:after="0" w:line="240" w:lineRule="auto"/>
        <w:rPr>
          <w:rFonts w:ascii="Arial Black" w:hAnsi="Arial Black" w:cs="Arial"/>
          <w:sz w:val="24"/>
          <w:szCs w:val="24"/>
        </w:rPr>
      </w:pPr>
    </w:p>
    <w:p w14:paraId="5A188A2E" w14:textId="77777777" w:rsidR="00730291" w:rsidRPr="00D17933" w:rsidRDefault="00730291" w:rsidP="00730291">
      <w:pPr>
        <w:spacing w:after="0" w:line="240" w:lineRule="auto"/>
        <w:rPr>
          <w:rFonts w:ascii="Arial Black" w:hAnsi="Arial Black" w:cs="Arial"/>
          <w:sz w:val="24"/>
          <w:szCs w:val="24"/>
        </w:rPr>
      </w:pPr>
    </w:p>
    <w:p w14:paraId="7A79E33E" w14:textId="77777777" w:rsidR="00730291" w:rsidRPr="00D17933" w:rsidRDefault="00730291" w:rsidP="00730291">
      <w:pPr>
        <w:spacing w:beforeLines="60" w:before="144" w:after="60" w:line="240" w:lineRule="auto"/>
        <w:rPr>
          <w:rFonts w:ascii="Arial" w:hAnsi="Arial" w:cs="Arial"/>
          <w:b/>
          <w:sz w:val="24"/>
          <w:szCs w:val="24"/>
        </w:rPr>
      </w:pPr>
      <w:r w:rsidRPr="00D17933">
        <w:rPr>
          <w:rFonts w:ascii="Arial" w:hAnsi="Arial" w:cs="Arial"/>
          <w:b/>
          <w:sz w:val="24"/>
          <w:szCs w:val="24"/>
        </w:rPr>
        <w:t>Project Team:</w:t>
      </w:r>
    </w:p>
    <w:p w14:paraId="75F23D45" w14:textId="77777777" w:rsidR="00AD21D7" w:rsidRDefault="00AD21D7" w:rsidP="00AD21D7">
      <w:pPr>
        <w:spacing w:beforeLines="60" w:before="144" w:after="60" w:line="240" w:lineRule="auto"/>
        <w:rPr>
          <w:sz w:val="24"/>
          <w:szCs w:val="24"/>
        </w:rPr>
      </w:pPr>
      <w:r w:rsidRPr="00D17933">
        <w:rPr>
          <w:sz w:val="24"/>
          <w:szCs w:val="24"/>
        </w:rPr>
        <w:t>Muhammad Saad Hussain (BSCS51F20R041)</w:t>
      </w:r>
    </w:p>
    <w:p w14:paraId="69257FAB" w14:textId="77777777" w:rsidR="00AD21D7" w:rsidRDefault="00AD21D7" w:rsidP="00AD21D7">
      <w:pPr>
        <w:spacing w:beforeLines="60" w:before="144" w:after="60" w:line="240" w:lineRule="auto"/>
        <w:rPr>
          <w:sz w:val="24"/>
          <w:szCs w:val="24"/>
        </w:rPr>
      </w:pPr>
      <w:r w:rsidRPr="00D17933">
        <w:rPr>
          <w:sz w:val="24"/>
          <w:szCs w:val="24"/>
        </w:rPr>
        <w:t>Mo</w:t>
      </w:r>
      <w:r>
        <w:rPr>
          <w:sz w:val="24"/>
          <w:szCs w:val="24"/>
        </w:rPr>
        <w:t>e</w:t>
      </w:r>
      <w:r w:rsidRPr="00D17933">
        <w:rPr>
          <w:sz w:val="24"/>
          <w:szCs w:val="24"/>
        </w:rPr>
        <w:t xml:space="preserve">ez </w:t>
      </w:r>
      <w:r>
        <w:rPr>
          <w:sz w:val="24"/>
          <w:szCs w:val="24"/>
        </w:rPr>
        <w:t>U</w:t>
      </w:r>
      <w:r w:rsidRPr="00D17933">
        <w:rPr>
          <w:sz w:val="24"/>
          <w:szCs w:val="24"/>
        </w:rPr>
        <w:t>r Rehman (BSCS51F20R016)</w:t>
      </w:r>
    </w:p>
    <w:p w14:paraId="5E9FA9D9" w14:textId="77777777" w:rsidR="00AD21D7" w:rsidRDefault="00AD21D7" w:rsidP="00AD21D7">
      <w:pPr>
        <w:spacing w:beforeLines="60" w:before="144" w:after="60" w:line="240" w:lineRule="auto"/>
        <w:rPr>
          <w:sz w:val="24"/>
          <w:szCs w:val="24"/>
        </w:rPr>
      </w:pPr>
      <w:r w:rsidRPr="00D17933">
        <w:rPr>
          <w:sz w:val="24"/>
          <w:szCs w:val="24"/>
        </w:rPr>
        <w:t>Muhammad Bilal (BSCS51F20R021)</w:t>
      </w:r>
    </w:p>
    <w:p w14:paraId="2E43C4CC" w14:textId="77777777" w:rsidR="00AD21D7" w:rsidRDefault="00AD21D7" w:rsidP="00AD21D7">
      <w:pPr>
        <w:spacing w:beforeLines="60" w:before="144" w:after="60" w:line="240" w:lineRule="auto"/>
        <w:rPr>
          <w:sz w:val="24"/>
          <w:szCs w:val="24"/>
        </w:rPr>
      </w:pPr>
      <w:r w:rsidRPr="00D17933">
        <w:rPr>
          <w:sz w:val="24"/>
          <w:szCs w:val="24"/>
        </w:rPr>
        <w:t xml:space="preserve">Muhammad </w:t>
      </w:r>
      <w:proofErr w:type="spellStart"/>
      <w:r w:rsidRPr="00D17933">
        <w:rPr>
          <w:sz w:val="24"/>
          <w:szCs w:val="24"/>
        </w:rPr>
        <w:t>Sh</w:t>
      </w:r>
      <w:r>
        <w:rPr>
          <w:sz w:val="24"/>
          <w:szCs w:val="24"/>
        </w:rPr>
        <w:t>eraz</w:t>
      </w:r>
      <w:proofErr w:type="spellEnd"/>
      <w:r w:rsidRPr="00D17933">
        <w:rPr>
          <w:sz w:val="24"/>
          <w:szCs w:val="24"/>
        </w:rPr>
        <w:t xml:space="preserve"> (BSCS51F20R015)</w:t>
      </w:r>
    </w:p>
    <w:p w14:paraId="403B82FE" w14:textId="098C2300" w:rsidR="00522BD1" w:rsidRDefault="00522BD1"/>
    <w:p w14:paraId="60275C8A" w14:textId="6115F40C" w:rsidR="00730291" w:rsidRDefault="00730291"/>
    <w:p w14:paraId="22404900" w14:textId="173D5A45" w:rsidR="00730291" w:rsidRDefault="00730291"/>
    <w:p w14:paraId="27BCD7AB" w14:textId="12AA835B" w:rsidR="00730291" w:rsidRDefault="00730291"/>
    <w:p w14:paraId="1F299423" w14:textId="1924D849" w:rsidR="00730291" w:rsidRDefault="00730291"/>
    <w:p w14:paraId="358A2CA1" w14:textId="10DEFA9A" w:rsidR="00730291" w:rsidRDefault="00730291"/>
    <w:p w14:paraId="2B198C99" w14:textId="77777777" w:rsidR="00730291" w:rsidRDefault="00730291" w:rsidP="00730291">
      <w:pPr>
        <w:jc w:val="center"/>
        <w:rPr>
          <w:rFonts w:ascii="Arial" w:hAnsi="Arial" w:cs="Arial"/>
          <w:b/>
          <w:bCs/>
          <w:sz w:val="28"/>
        </w:rPr>
      </w:pPr>
      <w:r>
        <w:rPr>
          <w:rFonts w:ascii="Arial" w:hAnsi="Arial" w:cs="Arial"/>
          <w:b/>
          <w:bCs/>
          <w:sz w:val="28"/>
        </w:rPr>
        <w:lastRenderedPageBreak/>
        <w:t>Table of Contents</w:t>
      </w:r>
    </w:p>
    <w:p w14:paraId="0E3386CD" w14:textId="77777777" w:rsidR="00730291" w:rsidRDefault="00730291" w:rsidP="00730291">
      <w:pPr>
        <w:rPr>
          <w:rFonts w:ascii="Arial" w:hAnsi="Arial" w:cs="Arial"/>
          <w:b/>
          <w:bCs/>
          <w:sz w:val="28"/>
        </w:rPr>
      </w:pPr>
    </w:p>
    <w:p w14:paraId="69C7294E" w14:textId="77777777" w:rsidR="00730291" w:rsidRDefault="00730291" w:rsidP="00730291">
      <w:pPr>
        <w:rPr>
          <w:rFonts w:ascii="Arial" w:hAnsi="Arial" w:cs="Arial"/>
          <w:b/>
          <w:bCs/>
          <w:sz w:val="28"/>
        </w:rPr>
      </w:pPr>
    </w:p>
    <w:p w14:paraId="18889671" w14:textId="77777777" w:rsidR="00730291" w:rsidRPr="00E60C74" w:rsidRDefault="00730291" w:rsidP="00730291">
      <w:pPr>
        <w:rPr>
          <w:b/>
          <w:color w:val="000000" w:themeColor="text1"/>
        </w:rPr>
      </w:pPr>
      <w:r w:rsidRPr="00E60C74">
        <w:rPr>
          <w:b/>
          <w:color w:val="000000" w:themeColor="text1"/>
        </w:rPr>
        <w:t xml:space="preserve">Chapter 1: (Proposal) </w:t>
      </w:r>
    </w:p>
    <w:p w14:paraId="4B001F41" w14:textId="77777777" w:rsidR="00730291" w:rsidRPr="00E60C74" w:rsidRDefault="00730291" w:rsidP="00730291">
      <w:pPr>
        <w:pStyle w:val="TOC1"/>
        <w:tabs>
          <w:tab w:val="left" w:pos="480"/>
          <w:tab w:val="right" w:leader="dot" w:pos="9350"/>
        </w:tabs>
        <w:rPr>
          <w:rFonts w:ascii="Times New Roman" w:hAnsi="Times New Roman" w:cs="Times New Roman"/>
          <w:b/>
          <w:bCs w:val="0"/>
          <w:color w:val="000000" w:themeColor="text1"/>
          <w:sz w:val="24"/>
        </w:rPr>
      </w:pPr>
      <w:r w:rsidRPr="00E60C74">
        <w:rPr>
          <w:b/>
          <w:bCs w:val="0"/>
          <w:color w:val="000000" w:themeColor="text1"/>
          <w:sz w:val="24"/>
        </w:rPr>
        <w:fldChar w:fldCharType="begin"/>
      </w:r>
      <w:r w:rsidRPr="00E60C74">
        <w:rPr>
          <w:b/>
          <w:bCs w:val="0"/>
          <w:color w:val="000000" w:themeColor="text1"/>
          <w:sz w:val="24"/>
        </w:rPr>
        <w:instrText xml:space="preserve"> TOC \o "1-3" \h \z </w:instrText>
      </w:r>
      <w:r w:rsidRPr="00E60C74">
        <w:rPr>
          <w:b/>
          <w:bCs w:val="0"/>
          <w:color w:val="000000" w:themeColor="text1"/>
          <w:sz w:val="24"/>
        </w:rPr>
        <w:fldChar w:fldCharType="separate"/>
      </w:r>
      <w:hyperlink w:anchor="_Toc49658243" w:history="1">
        <w:r w:rsidRPr="00E60C74">
          <w:rPr>
            <w:rStyle w:val="Hyperlink"/>
            <w:rFonts w:eastAsiaTheme="majorEastAsia"/>
            <w:b/>
            <w:color w:val="000000" w:themeColor="text1"/>
            <w:sz w:val="24"/>
          </w:rPr>
          <w:t>1.</w:t>
        </w:r>
        <w:r w:rsidRPr="00E60C74">
          <w:rPr>
            <w:rFonts w:ascii="Times New Roman" w:hAnsi="Times New Roman" w:cs="Times New Roman"/>
            <w:b/>
            <w:bCs w:val="0"/>
            <w:color w:val="000000" w:themeColor="text1"/>
            <w:sz w:val="24"/>
          </w:rPr>
          <w:tab/>
        </w:r>
        <w:r w:rsidRPr="00E60C74">
          <w:rPr>
            <w:rStyle w:val="Hyperlink"/>
            <w:rFonts w:eastAsiaTheme="majorEastAsia"/>
            <w:b/>
            <w:color w:val="000000" w:themeColor="text1"/>
            <w:sz w:val="24"/>
          </w:rPr>
          <w:t>Abstract</w:t>
        </w:r>
        <w:r w:rsidRPr="00E60C74">
          <w:rPr>
            <w:b/>
            <w:color w:val="000000" w:themeColor="text1"/>
            <w:sz w:val="24"/>
          </w:rPr>
          <w:tab/>
        </w:r>
        <w:r w:rsidRPr="00E60C74">
          <w:rPr>
            <w:b/>
            <w:color w:val="000000" w:themeColor="text1"/>
            <w:sz w:val="24"/>
          </w:rPr>
          <w:fldChar w:fldCharType="begin"/>
        </w:r>
        <w:r w:rsidRPr="00E60C74">
          <w:rPr>
            <w:b/>
            <w:color w:val="000000" w:themeColor="text1"/>
            <w:sz w:val="24"/>
          </w:rPr>
          <w:instrText xml:space="preserve"> PAGEREF _Toc49658243 \h </w:instrText>
        </w:r>
        <w:r w:rsidRPr="00E60C74">
          <w:rPr>
            <w:b/>
            <w:color w:val="000000" w:themeColor="text1"/>
            <w:sz w:val="24"/>
          </w:rPr>
        </w:r>
        <w:r w:rsidRPr="00E60C74">
          <w:rPr>
            <w:b/>
            <w:color w:val="000000" w:themeColor="text1"/>
            <w:sz w:val="24"/>
          </w:rPr>
          <w:fldChar w:fldCharType="separate"/>
        </w:r>
        <w:r w:rsidRPr="00E60C74">
          <w:rPr>
            <w:b/>
            <w:color w:val="000000" w:themeColor="text1"/>
            <w:sz w:val="24"/>
          </w:rPr>
          <w:t>3</w:t>
        </w:r>
        <w:r w:rsidRPr="00E60C74">
          <w:rPr>
            <w:b/>
            <w:color w:val="000000" w:themeColor="text1"/>
            <w:sz w:val="24"/>
          </w:rPr>
          <w:fldChar w:fldCharType="end"/>
        </w:r>
      </w:hyperlink>
    </w:p>
    <w:p w14:paraId="5EBBCEE9" w14:textId="77777777" w:rsidR="00730291" w:rsidRPr="00E60C74" w:rsidRDefault="00CC69B0" w:rsidP="00730291">
      <w:pPr>
        <w:pStyle w:val="TOC1"/>
        <w:tabs>
          <w:tab w:val="left" w:pos="480"/>
          <w:tab w:val="right" w:leader="dot" w:pos="9350"/>
        </w:tabs>
        <w:rPr>
          <w:rFonts w:ascii="Times New Roman" w:hAnsi="Times New Roman" w:cs="Times New Roman"/>
          <w:b/>
          <w:bCs w:val="0"/>
          <w:color w:val="000000" w:themeColor="text1"/>
          <w:sz w:val="24"/>
        </w:rPr>
      </w:pPr>
      <w:hyperlink w:anchor="_Toc49658244" w:history="1">
        <w:r w:rsidR="00730291" w:rsidRPr="00E60C74">
          <w:rPr>
            <w:rStyle w:val="Hyperlink"/>
            <w:rFonts w:eastAsiaTheme="majorEastAsia"/>
            <w:b/>
            <w:color w:val="000000" w:themeColor="text1"/>
            <w:sz w:val="24"/>
          </w:rPr>
          <w:t>2.</w:t>
        </w:r>
        <w:r w:rsidR="00730291" w:rsidRPr="00E60C74">
          <w:rPr>
            <w:rFonts w:ascii="Times New Roman" w:hAnsi="Times New Roman" w:cs="Times New Roman"/>
            <w:b/>
            <w:bCs w:val="0"/>
            <w:color w:val="000000" w:themeColor="text1"/>
            <w:sz w:val="24"/>
          </w:rPr>
          <w:tab/>
        </w:r>
        <w:r w:rsidR="00730291" w:rsidRPr="00E60C74">
          <w:rPr>
            <w:rStyle w:val="Hyperlink"/>
            <w:rFonts w:eastAsiaTheme="majorEastAsia"/>
            <w:b/>
            <w:color w:val="000000" w:themeColor="text1"/>
            <w:sz w:val="24"/>
          </w:rPr>
          <w:t>Background and Justification</w:t>
        </w:r>
        <w:r w:rsidR="00730291" w:rsidRPr="00E60C74">
          <w:rPr>
            <w:b/>
            <w:color w:val="000000" w:themeColor="text1"/>
            <w:sz w:val="24"/>
          </w:rPr>
          <w:tab/>
        </w:r>
        <w:r w:rsidR="00730291" w:rsidRPr="00E60C74">
          <w:rPr>
            <w:b/>
            <w:color w:val="000000" w:themeColor="text1"/>
            <w:sz w:val="24"/>
          </w:rPr>
          <w:fldChar w:fldCharType="begin"/>
        </w:r>
        <w:r w:rsidR="00730291" w:rsidRPr="00E60C74">
          <w:rPr>
            <w:b/>
            <w:color w:val="000000" w:themeColor="text1"/>
            <w:sz w:val="24"/>
          </w:rPr>
          <w:instrText xml:space="preserve"> PAGEREF _Toc49658244 \h </w:instrText>
        </w:r>
        <w:r w:rsidR="00730291" w:rsidRPr="00E60C74">
          <w:rPr>
            <w:b/>
            <w:color w:val="000000" w:themeColor="text1"/>
            <w:sz w:val="24"/>
          </w:rPr>
        </w:r>
        <w:r w:rsidR="00730291" w:rsidRPr="00E60C74">
          <w:rPr>
            <w:b/>
            <w:color w:val="000000" w:themeColor="text1"/>
            <w:sz w:val="24"/>
          </w:rPr>
          <w:fldChar w:fldCharType="separate"/>
        </w:r>
        <w:r w:rsidR="00730291" w:rsidRPr="00E60C74">
          <w:rPr>
            <w:b/>
            <w:color w:val="000000" w:themeColor="text1"/>
            <w:sz w:val="24"/>
          </w:rPr>
          <w:t>3</w:t>
        </w:r>
        <w:r w:rsidR="00730291" w:rsidRPr="00E60C74">
          <w:rPr>
            <w:b/>
            <w:color w:val="000000" w:themeColor="text1"/>
            <w:sz w:val="24"/>
          </w:rPr>
          <w:fldChar w:fldCharType="end"/>
        </w:r>
      </w:hyperlink>
    </w:p>
    <w:p w14:paraId="65FDB9BA" w14:textId="77777777" w:rsidR="00730291" w:rsidRPr="00E60C74" w:rsidRDefault="00CC69B0" w:rsidP="00730291">
      <w:pPr>
        <w:pStyle w:val="TOC1"/>
        <w:tabs>
          <w:tab w:val="left" w:pos="480"/>
          <w:tab w:val="right" w:leader="dot" w:pos="9350"/>
        </w:tabs>
        <w:rPr>
          <w:rFonts w:ascii="Times New Roman" w:hAnsi="Times New Roman" w:cs="Times New Roman"/>
          <w:b/>
          <w:bCs w:val="0"/>
          <w:color w:val="000000" w:themeColor="text1"/>
          <w:sz w:val="24"/>
        </w:rPr>
      </w:pPr>
      <w:hyperlink w:anchor="_Toc49658245" w:history="1">
        <w:r w:rsidR="00730291" w:rsidRPr="00E60C74">
          <w:rPr>
            <w:rStyle w:val="Hyperlink"/>
            <w:rFonts w:eastAsiaTheme="majorEastAsia"/>
            <w:b/>
            <w:color w:val="000000" w:themeColor="text1"/>
            <w:sz w:val="24"/>
          </w:rPr>
          <w:t>3.</w:t>
        </w:r>
        <w:r w:rsidR="00730291" w:rsidRPr="00E60C74">
          <w:rPr>
            <w:rFonts w:ascii="Times New Roman" w:hAnsi="Times New Roman" w:cs="Times New Roman"/>
            <w:b/>
            <w:bCs w:val="0"/>
            <w:color w:val="000000" w:themeColor="text1"/>
            <w:sz w:val="24"/>
          </w:rPr>
          <w:tab/>
        </w:r>
        <w:r w:rsidR="00730291" w:rsidRPr="00E60C74">
          <w:rPr>
            <w:rStyle w:val="Hyperlink"/>
            <w:rFonts w:eastAsiaTheme="majorEastAsia"/>
            <w:b/>
            <w:color w:val="000000" w:themeColor="text1"/>
            <w:sz w:val="24"/>
          </w:rPr>
          <w:t>Project Methodology</w:t>
        </w:r>
        <w:r w:rsidR="00730291" w:rsidRPr="00E60C74">
          <w:rPr>
            <w:b/>
            <w:color w:val="000000" w:themeColor="text1"/>
            <w:sz w:val="24"/>
          </w:rPr>
          <w:tab/>
        </w:r>
        <w:r w:rsidR="00730291" w:rsidRPr="00E60C74">
          <w:rPr>
            <w:b/>
            <w:color w:val="000000" w:themeColor="text1"/>
            <w:sz w:val="24"/>
          </w:rPr>
          <w:fldChar w:fldCharType="begin"/>
        </w:r>
        <w:r w:rsidR="00730291" w:rsidRPr="00E60C74">
          <w:rPr>
            <w:b/>
            <w:color w:val="000000" w:themeColor="text1"/>
            <w:sz w:val="24"/>
          </w:rPr>
          <w:instrText xml:space="preserve"> PAGEREF _Toc49658245 \h </w:instrText>
        </w:r>
        <w:r w:rsidR="00730291" w:rsidRPr="00E60C74">
          <w:rPr>
            <w:b/>
            <w:color w:val="000000" w:themeColor="text1"/>
            <w:sz w:val="24"/>
          </w:rPr>
        </w:r>
        <w:r w:rsidR="00730291" w:rsidRPr="00E60C74">
          <w:rPr>
            <w:b/>
            <w:color w:val="000000" w:themeColor="text1"/>
            <w:sz w:val="24"/>
          </w:rPr>
          <w:fldChar w:fldCharType="separate"/>
        </w:r>
        <w:r w:rsidR="00730291" w:rsidRPr="00E60C74">
          <w:rPr>
            <w:b/>
            <w:color w:val="000000" w:themeColor="text1"/>
            <w:sz w:val="24"/>
          </w:rPr>
          <w:t>3</w:t>
        </w:r>
        <w:r w:rsidR="00730291" w:rsidRPr="00E60C74">
          <w:rPr>
            <w:b/>
            <w:color w:val="000000" w:themeColor="text1"/>
            <w:sz w:val="24"/>
          </w:rPr>
          <w:fldChar w:fldCharType="end"/>
        </w:r>
      </w:hyperlink>
    </w:p>
    <w:p w14:paraId="51CB02CA" w14:textId="77777777" w:rsidR="00730291" w:rsidRPr="00E60C74" w:rsidRDefault="00CC69B0" w:rsidP="00730291">
      <w:pPr>
        <w:pStyle w:val="TOC1"/>
        <w:tabs>
          <w:tab w:val="left" w:pos="480"/>
          <w:tab w:val="right" w:leader="dot" w:pos="9350"/>
        </w:tabs>
        <w:rPr>
          <w:rFonts w:ascii="Times New Roman" w:hAnsi="Times New Roman" w:cs="Times New Roman"/>
          <w:b/>
          <w:bCs w:val="0"/>
          <w:color w:val="000000" w:themeColor="text1"/>
          <w:sz w:val="24"/>
        </w:rPr>
      </w:pPr>
      <w:hyperlink w:anchor="_Toc49658246" w:history="1">
        <w:r w:rsidR="00730291" w:rsidRPr="00E60C74">
          <w:rPr>
            <w:rStyle w:val="Hyperlink"/>
            <w:rFonts w:eastAsiaTheme="majorEastAsia"/>
            <w:b/>
            <w:color w:val="000000" w:themeColor="text1"/>
            <w:sz w:val="24"/>
          </w:rPr>
          <w:t>4.</w:t>
        </w:r>
        <w:r w:rsidR="00730291" w:rsidRPr="00E60C74">
          <w:rPr>
            <w:rFonts w:ascii="Times New Roman" w:hAnsi="Times New Roman" w:cs="Times New Roman"/>
            <w:b/>
            <w:bCs w:val="0"/>
            <w:color w:val="000000" w:themeColor="text1"/>
            <w:sz w:val="24"/>
          </w:rPr>
          <w:tab/>
        </w:r>
        <w:r w:rsidR="00730291" w:rsidRPr="00E60C74">
          <w:rPr>
            <w:rStyle w:val="Hyperlink"/>
            <w:rFonts w:eastAsiaTheme="majorEastAsia"/>
            <w:b/>
            <w:color w:val="000000" w:themeColor="text1"/>
            <w:sz w:val="24"/>
          </w:rPr>
          <w:t>Project Scope</w:t>
        </w:r>
        <w:r w:rsidR="00730291" w:rsidRPr="00E60C74">
          <w:rPr>
            <w:b/>
            <w:color w:val="000000" w:themeColor="text1"/>
            <w:sz w:val="24"/>
          </w:rPr>
          <w:tab/>
        </w:r>
        <w:r w:rsidR="00730291" w:rsidRPr="00E60C74">
          <w:rPr>
            <w:b/>
            <w:color w:val="000000" w:themeColor="text1"/>
            <w:sz w:val="24"/>
          </w:rPr>
          <w:fldChar w:fldCharType="begin"/>
        </w:r>
        <w:r w:rsidR="00730291" w:rsidRPr="00E60C74">
          <w:rPr>
            <w:b/>
            <w:color w:val="000000" w:themeColor="text1"/>
            <w:sz w:val="24"/>
          </w:rPr>
          <w:instrText xml:space="preserve"> PAGEREF _Toc49658246 \h </w:instrText>
        </w:r>
        <w:r w:rsidR="00730291" w:rsidRPr="00E60C74">
          <w:rPr>
            <w:b/>
            <w:color w:val="000000" w:themeColor="text1"/>
            <w:sz w:val="24"/>
          </w:rPr>
        </w:r>
        <w:r w:rsidR="00730291" w:rsidRPr="00E60C74">
          <w:rPr>
            <w:b/>
            <w:color w:val="000000" w:themeColor="text1"/>
            <w:sz w:val="24"/>
          </w:rPr>
          <w:fldChar w:fldCharType="separate"/>
        </w:r>
        <w:r w:rsidR="00730291" w:rsidRPr="00E60C74">
          <w:rPr>
            <w:b/>
            <w:color w:val="000000" w:themeColor="text1"/>
            <w:sz w:val="24"/>
          </w:rPr>
          <w:t>3</w:t>
        </w:r>
        <w:r w:rsidR="00730291" w:rsidRPr="00E60C74">
          <w:rPr>
            <w:b/>
            <w:color w:val="000000" w:themeColor="text1"/>
            <w:sz w:val="24"/>
          </w:rPr>
          <w:fldChar w:fldCharType="end"/>
        </w:r>
      </w:hyperlink>
    </w:p>
    <w:p w14:paraId="7436E0A3" w14:textId="77777777" w:rsidR="00730291" w:rsidRPr="00E60C74" w:rsidRDefault="00CC69B0" w:rsidP="00730291">
      <w:pPr>
        <w:pStyle w:val="TOC1"/>
        <w:tabs>
          <w:tab w:val="left" w:pos="480"/>
          <w:tab w:val="right" w:leader="dot" w:pos="9350"/>
        </w:tabs>
        <w:rPr>
          <w:rFonts w:ascii="Times New Roman" w:hAnsi="Times New Roman" w:cs="Times New Roman"/>
          <w:b/>
          <w:bCs w:val="0"/>
          <w:color w:val="000000" w:themeColor="text1"/>
          <w:sz w:val="24"/>
        </w:rPr>
      </w:pPr>
      <w:hyperlink w:anchor="_Toc49658247" w:history="1">
        <w:r w:rsidR="00730291" w:rsidRPr="00E60C74">
          <w:rPr>
            <w:rStyle w:val="Hyperlink"/>
            <w:rFonts w:eastAsiaTheme="majorEastAsia"/>
            <w:b/>
            <w:color w:val="000000" w:themeColor="text1"/>
            <w:sz w:val="24"/>
          </w:rPr>
          <w:t>5.</w:t>
        </w:r>
        <w:r w:rsidR="00730291" w:rsidRPr="00E60C74">
          <w:rPr>
            <w:rFonts w:ascii="Times New Roman" w:hAnsi="Times New Roman" w:cs="Times New Roman"/>
            <w:b/>
            <w:bCs w:val="0"/>
            <w:color w:val="000000" w:themeColor="text1"/>
            <w:sz w:val="24"/>
          </w:rPr>
          <w:tab/>
        </w:r>
        <w:r w:rsidR="00730291" w:rsidRPr="00E60C74">
          <w:rPr>
            <w:rStyle w:val="Hyperlink"/>
            <w:rFonts w:eastAsiaTheme="majorEastAsia"/>
            <w:b/>
            <w:color w:val="000000" w:themeColor="text1"/>
            <w:sz w:val="24"/>
          </w:rPr>
          <w:t>High level Project Plan</w:t>
        </w:r>
        <w:r w:rsidR="00730291" w:rsidRPr="00E60C74">
          <w:rPr>
            <w:b/>
            <w:color w:val="000000" w:themeColor="text1"/>
            <w:sz w:val="24"/>
          </w:rPr>
          <w:tab/>
        </w:r>
        <w:r w:rsidR="00730291" w:rsidRPr="00E60C74">
          <w:rPr>
            <w:b/>
            <w:color w:val="000000" w:themeColor="text1"/>
            <w:sz w:val="24"/>
          </w:rPr>
          <w:fldChar w:fldCharType="begin"/>
        </w:r>
        <w:r w:rsidR="00730291" w:rsidRPr="00E60C74">
          <w:rPr>
            <w:b/>
            <w:color w:val="000000" w:themeColor="text1"/>
            <w:sz w:val="24"/>
          </w:rPr>
          <w:instrText xml:space="preserve"> PAGEREF _Toc49658247 \h </w:instrText>
        </w:r>
        <w:r w:rsidR="00730291" w:rsidRPr="00E60C74">
          <w:rPr>
            <w:b/>
            <w:color w:val="000000" w:themeColor="text1"/>
            <w:sz w:val="24"/>
          </w:rPr>
        </w:r>
        <w:r w:rsidR="00730291" w:rsidRPr="00E60C74">
          <w:rPr>
            <w:b/>
            <w:color w:val="000000" w:themeColor="text1"/>
            <w:sz w:val="24"/>
          </w:rPr>
          <w:fldChar w:fldCharType="separate"/>
        </w:r>
        <w:r w:rsidR="00730291" w:rsidRPr="00E60C74">
          <w:rPr>
            <w:b/>
            <w:color w:val="000000" w:themeColor="text1"/>
            <w:sz w:val="24"/>
          </w:rPr>
          <w:t>3</w:t>
        </w:r>
        <w:r w:rsidR="00730291" w:rsidRPr="00E60C74">
          <w:rPr>
            <w:b/>
            <w:color w:val="000000" w:themeColor="text1"/>
            <w:sz w:val="24"/>
          </w:rPr>
          <w:fldChar w:fldCharType="end"/>
        </w:r>
      </w:hyperlink>
    </w:p>
    <w:p w14:paraId="7854C493" w14:textId="77777777" w:rsidR="00730291" w:rsidRPr="00E60C74" w:rsidRDefault="00CC69B0" w:rsidP="00730291">
      <w:pPr>
        <w:pStyle w:val="TOC1"/>
        <w:tabs>
          <w:tab w:val="left" w:pos="480"/>
          <w:tab w:val="right" w:leader="dot" w:pos="9350"/>
        </w:tabs>
        <w:rPr>
          <w:b/>
          <w:color w:val="000000" w:themeColor="text1"/>
          <w:sz w:val="24"/>
        </w:rPr>
      </w:pPr>
      <w:hyperlink w:anchor="_Toc49658248" w:history="1">
        <w:r w:rsidR="00730291" w:rsidRPr="00E60C74">
          <w:rPr>
            <w:rStyle w:val="Hyperlink"/>
            <w:rFonts w:eastAsiaTheme="majorEastAsia"/>
            <w:b/>
            <w:color w:val="000000" w:themeColor="text1"/>
            <w:sz w:val="24"/>
          </w:rPr>
          <w:t>6.</w:t>
        </w:r>
        <w:r w:rsidR="00730291" w:rsidRPr="00E60C74">
          <w:rPr>
            <w:rFonts w:ascii="Times New Roman" w:hAnsi="Times New Roman" w:cs="Times New Roman"/>
            <w:b/>
            <w:bCs w:val="0"/>
            <w:color w:val="000000" w:themeColor="text1"/>
            <w:sz w:val="24"/>
          </w:rPr>
          <w:tab/>
        </w:r>
        <w:r w:rsidR="00730291" w:rsidRPr="00E60C74">
          <w:rPr>
            <w:rStyle w:val="Hyperlink"/>
            <w:rFonts w:eastAsiaTheme="majorEastAsia"/>
            <w:b/>
            <w:color w:val="000000" w:themeColor="text1"/>
            <w:sz w:val="24"/>
          </w:rPr>
          <w:t>References</w:t>
        </w:r>
        <w:r w:rsidR="00730291" w:rsidRPr="00E60C74">
          <w:rPr>
            <w:b/>
            <w:color w:val="000000" w:themeColor="text1"/>
            <w:sz w:val="24"/>
          </w:rPr>
          <w:tab/>
        </w:r>
        <w:r w:rsidR="00730291" w:rsidRPr="00E60C74">
          <w:rPr>
            <w:b/>
            <w:color w:val="000000" w:themeColor="text1"/>
            <w:sz w:val="24"/>
          </w:rPr>
          <w:fldChar w:fldCharType="begin"/>
        </w:r>
        <w:r w:rsidR="00730291" w:rsidRPr="00E60C74">
          <w:rPr>
            <w:b/>
            <w:color w:val="000000" w:themeColor="text1"/>
            <w:sz w:val="24"/>
          </w:rPr>
          <w:instrText xml:space="preserve"> PAGEREF _Toc49658248 \h </w:instrText>
        </w:r>
        <w:r w:rsidR="00730291" w:rsidRPr="00E60C74">
          <w:rPr>
            <w:b/>
            <w:color w:val="000000" w:themeColor="text1"/>
            <w:sz w:val="24"/>
          </w:rPr>
        </w:r>
        <w:r w:rsidR="00730291" w:rsidRPr="00E60C74">
          <w:rPr>
            <w:b/>
            <w:color w:val="000000" w:themeColor="text1"/>
            <w:sz w:val="24"/>
          </w:rPr>
          <w:fldChar w:fldCharType="separate"/>
        </w:r>
        <w:r w:rsidR="00730291" w:rsidRPr="00E60C74">
          <w:rPr>
            <w:b/>
            <w:color w:val="000000" w:themeColor="text1"/>
            <w:sz w:val="24"/>
          </w:rPr>
          <w:t>3</w:t>
        </w:r>
        <w:r w:rsidR="00730291" w:rsidRPr="00E60C74">
          <w:rPr>
            <w:b/>
            <w:color w:val="000000" w:themeColor="text1"/>
            <w:sz w:val="24"/>
          </w:rPr>
          <w:fldChar w:fldCharType="end"/>
        </w:r>
      </w:hyperlink>
    </w:p>
    <w:p w14:paraId="670622E0" w14:textId="77777777" w:rsidR="00730291" w:rsidRPr="00E60C74" w:rsidRDefault="00CC69B0" w:rsidP="00730291">
      <w:pPr>
        <w:pStyle w:val="TOC1"/>
        <w:tabs>
          <w:tab w:val="left" w:pos="480"/>
          <w:tab w:val="right" w:leader="dot" w:pos="9350"/>
        </w:tabs>
        <w:rPr>
          <w:b/>
          <w:color w:val="000000" w:themeColor="text1"/>
          <w:sz w:val="24"/>
        </w:rPr>
      </w:pPr>
      <w:hyperlink w:anchor="_Toc49658248" w:history="1">
        <w:r w:rsidR="00730291" w:rsidRPr="00E60C74">
          <w:rPr>
            <w:rStyle w:val="Hyperlink"/>
            <w:rFonts w:eastAsiaTheme="majorEastAsia"/>
            <w:b/>
            <w:color w:val="000000" w:themeColor="text1"/>
            <w:sz w:val="24"/>
          </w:rPr>
          <w:t>7.</w:t>
        </w:r>
        <w:r w:rsidR="00730291" w:rsidRPr="00E60C74">
          <w:rPr>
            <w:rFonts w:ascii="Times New Roman" w:hAnsi="Times New Roman" w:cs="Times New Roman"/>
            <w:b/>
            <w:bCs w:val="0"/>
            <w:color w:val="000000" w:themeColor="text1"/>
            <w:sz w:val="24"/>
          </w:rPr>
          <w:tab/>
        </w:r>
        <w:r w:rsidR="00730291" w:rsidRPr="00E60C74">
          <w:rPr>
            <w:rStyle w:val="Hyperlink"/>
            <w:rFonts w:eastAsiaTheme="majorEastAsia"/>
            <w:b/>
            <w:color w:val="000000" w:themeColor="text1"/>
            <w:sz w:val="24"/>
          </w:rPr>
          <w:t>Gantt chart</w:t>
        </w:r>
        <w:r w:rsidR="00730291" w:rsidRPr="00E60C74">
          <w:rPr>
            <w:b/>
            <w:color w:val="000000" w:themeColor="text1"/>
            <w:sz w:val="24"/>
          </w:rPr>
          <w:tab/>
        </w:r>
        <w:r w:rsidR="00730291" w:rsidRPr="00E60C74">
          <w:rPr>
            <w:b/>
            <w:color w:val="000000" w:themeColor="text1"/>
            <w:sz w:val="24"/>
          </w:rPr>
          <w:fldChar w:fldCharType="begin"/>
        </w:r>
        <w:r w:rsidR="00730291" w:rsidRPr="00E60C74">
          <w:rPr>
            <w:b/>
            <w:color w:val="000000" w:themeColor="text1"/>
            <w:sz w:val="24"/>
          </w:rPr>
          <w:instrText xml:space="preserve"> PAGEREF _Toc49658248 \h </w:instrText>
        </w:r>
        <w:r w:rsidR="00730291" w:rsidRPr="00E60C74">
          <w:rPr>
            <w:b/>
            <w:color w:val="000000" w:themeColor="text1"/>
            <w:sz w:val="24"/>
          </w:rPr>
        </w:r>
        <w:r w:rsidR="00730291" w:rsidRPr="00E60C74">
          <w:rPr>
            <w:b/>
            <w:color w:val="000000" w:themeColor="text1"/>
            <w:sz w:val="24"/>
          </w:rPr>
          <w:fldChar w:fldCharType="separate"/>
        </w:r>
        <w:r w:rsidR="00730291" w:rsidRPr="00E60C74">
          <w:rPr>
            <w:b/>
            <w:color w:val="000000" w:themeColor="text1"/>
            <w:sz w:val="24"/>
          </w:rPr>
          <w:t>3</w:t>
        </w:r>
        <w:r w:rsidR="00730291" w:rsidRPr="00E60C74">
          <w:rPr>
            <w:b/>
            <w:color w:val="000000" w:themeColor="text1"/>
            <w:sz w:val="24"/>
          </w:rPr>
          <w:fldChar w:fldCharType="end"/>
        </w:r>
      </w:hyperlink>
    </w:p>
    <w:p w14:paraId="7174E5BB" w14:textId="77777777" w:rsidR="00730291" w:rsidRPr="00E60C74" w:rsidRDefault="00730291" w:rsidP="00730291">
      <w:pPr>
        <w:rPr>
          <w:b/>
          <w:color w:val="000000" w:themeColor="text1"/>
        </w:rPr>
      </w:pPr>
    </w:p>
    <w:p w14:paraId="2C9E2887" w14:textId="77777777" w:rsidR="00730291" w:rsidRPr="00E60C74" w:rsidRDefault="00730291" w:rsidP="00730291">
      <w:pPr>
        <w:rPr>
          <w:b/>
          <w:color w:val="000000" w:themeColor="text1"/>
        </w:rPr>
      </w:pPr>
    </w:p>
    <w:p w14:paraId="4A85849B" w14:textId="77777777" w:rsidR="00730291" w:rsidRPr="00E60C74" w:rsidRDefault="00730291" w:rsidP="00730291">
      <w:pPr>
        <w:rPr>
          <w:b/>
          <w:bCs/>
          <w:color w:val="000000" w:themeColor="text1"/>
          <w:sz w:val="40"/>
          <w:szCs w:val="40"/>
        </w:rPr>
      </w:pPr>
      <w:r w:rsidRPr="0F6F0742">
        <w:rPr>
          <w:b/>
          <w:bCs/>
          <w:color w:val="000000" w:themeColor="text1"/>
        </w:rPr>
        <w:t xml:space="preserve">Chapter 2: Software Requirements Specification </w:t>
      </w:r>
    </w:p>
    <w:p w14:paraId="7F3D05AC" w14:textId="77777777" w:rsidR="00730291" w:rsidRPr="00E60C74" w:rsidRDefault="00730291" w:rsidP="00730291">
      <w:pPr>
        <w:rPr>
          <w:b/>
          <w:color w:val="000000" w:themeColor="text1"/>
        </w:rPr>
      </w:pPr>
    </w:p>
    <w:p w14:paraId="630F8FBE" w14:textId="77777777" w:rsidR="00730291" w:rsidRPr="00E60C74" w:rsidRDefault="00730291" w:rsidP="00730291">
      <w:pPr>
        <w:rPr>
          <w:b/>
          <w:color w:val="000000" w:themeColor="text1"/>
        </w:rPr>
      </w:pPr>
      <w:r w:rsidRPr="00E60C74">
        <w:rPr>
          <w:b/>
          <w:color w:val="000000" w:themeColor="text1"/>
        </w:rPr>
        <w:t>2. Introduction</w:t>
      </w:r>
    </w:p>
    <w:p w14:paraId="670A5A64" w14:textId="77777777" w:rsidR="00730291" w:rsidRPr="00E60C74" w:rsidRDefault="00730291" w:rsidP="00730291">
      <w:pPr>
        <w:rPr>
          <w:b/>
          <w:color w:val="000000" w:themeColor="text1"/>
        </w:rPr>
      </w:pPr>
    </w:p>
    <w:p w14:paraId="133A9D86" w14:textId="77777777" w:rsidR="00730291" w:rsidRPr="00E60C74" w:rsidRDefault="00730291" w:rsidP="00730291">
      <w:pPr>
        <w:rPr>
          <w:b/>
          <w:color w:val="000000" w:themeColor="text1"/>
        </w:rPr>
      </w:pPr>
      <w:r w:rsidRPr="00E60C74">
        <w:rPr>
          <w:b/>
          <w:color w:val="000000" w:themeColor="text1"/>
        </w:rPr>
        <w:t xml:space="preserve">    2.1 Purpose of Document</w:t>
      </w:r>
    </w:p>
    <w:p w14:paraId="4AB9E66F" w14:textId="77777777" w:rsidR="00730291" w:rsidRPr="00E60C74" w:rsidRDefault="00730291" w:rsidP="00730291">
      <w:pPr>
        <w:rPr>
          <w:b/>
          <w:color w:val="000000" w:themeColor="text1"/>
        </w:rPr>
      </w:pPr>
    </w:p>
    <w:p w14:paraId="58CA1879" w14:textId="77777777" w:rsidR="00730291" w:rsidRPr="00E60C74" w:rsidRDefault="00730291" w:rsidP="00730291">
      <w:pPr>
        <w:rPr>
          <w:b/>
          <w:color w:val="000000" w:themeColor="text1"/>
        </w:rPr>
      </w:pPr>
      <w:r w:rsidRPr="00E60C74">
        <w:rPr>
          <w:b/>
          <w:color w:val="000000" w:themeColor="text1"/>
        </w:rPr>
        <w:t xml:space="preserve">    2.2 Project Overview</w:t>
      </w:r>
    </w:p>
    <w:p w14:paraId="5C19C63A" w14:textId="77777777" w:rsidR="00730291" w:rsidRPr="00E60C74" w:rsidRDefault="00730291" w:rsidP="00730291">
      <w:pPr>
        <w:rPr>
          <w:b/>
          <w:color w:val="000000" w:themeColor="text1"/>
        </w:rPr>
      </w:pPr>
    </w:p>
    <w:p w14:paraId="63D68AF7" w14:textId="77777777" w:rsidR="00730291" w:rsidRPr="00E60C74" w:rsidRDefault="00730291" w:rsidP="00730291">
      <w:pPr>
        <w:rPr>
          <w:b/>
          <w:color w:val="000000" w:themeColor="text1"/>
        </w:rPr>
      </w:pPr>
      <w:r w:rsidRPr="00E60C74">
        <w:rPr>
          <w:b/>
          <w:color w:val="000000" w:themeColor="text1"/>
        </w:rPr>
        <w:t xml:space="preserve">    2.3 Scope</w:t>
      </w:r>
    </w:p>
    <w:p w14:paraId="389E1526" w14:textId="77777777" w:rsidR="00730291" w:rsidRPr="00E60C74" w:rsidRDefault="00730291" w:rsidP="00730291">
      <w:pPr>
        <w:rPr>
          <w:rFonts w:ascii="Arial" w:hAnsi="Arial" w:cs="Arial"/>
          <w:b/>
          <w:bCs/>
          <w:color w:val="000000" w:themeColor="text1"/>
        </w:rPr>
      </w:pPr>
      <w:r w:rsidRPr="00E60C74">
        <w:rPr>
          <w:rFonts w:ascii="Arial" w:hAnsi="Arial" w:cs="Arial"/>
          <w:b/>
          <w:bCs/>
          <w:color w:val="000000" w:themeColor="text1"/>
        </w:rPr>
        <w:fldChar w:fldCharType="end"/>
      </w:r>
    </w:p>
    <w:p w14:paraId="239E3078" w14:textId="77777777" w:rsidR="00730291" w:rsidRPr="00393C73" w:rsidRDefault="00730291" w:rsidP="00730291">
      <w:pPr>
        <w:rPr>
          <w:rFonts w:asciiTheme="minorBidi" w:hAnsiTheme="minorBidi"/>
          <w:b/>
          <w:bCs/>
          <w:color w:val="000000" w:themeColor="text1"/>
          <w:sz w:val="32"/>
          <w:szCs w:val="32"/>
        </w:rPr>
      </w:pPr>
      <w:r w:rsidRPr="00393C73">
        <w:rPr>
          <w:rFonts w:asciiTheme="minorBidi" w:hAnsiTheme="minorBidi"/>
          <w:b/>
          <w:bCs/>
          <w:color w:val="000000" w:themeColor="text1"/>
          <w:sz w:val="32"/>
          <w:szCs w:val="32"/>
        </w:rPr>
        <w:t xml:space="preserve"> Overall System Description</w:t>
      </w:r>
    </w:p>
    <w:p w14:paraId="06B62105" w14:textId="77777777" w:rsidR="00730291" w:rsidRPr="00E60C74" w:rsidRDefault="00730291" w:rsidP="00730291">
      <w:pPr>
        <w:rPr>
          <w:b/>
          <w:color w:val="000000" w:themeColor="text1"/>
        </w:rPr>
      </w:pPr>
    </w:p>
    <w:p w14:paraId="141D83DA" w14:textId="77777777" w:rsidR="00730291" w:rsidRPr="00393C73" w:rsidRDefault="00730291" w:rsidP="00730291">
      <w:pPr>
        <w:rPr>
          <w:rFonts w:asciiTheme="majorBidi" w:hAnsiTheme="majorBidi" w:cstheme="majorBidi"/>
          <w:b/>
          <w:color w:val="000000" w:themeColor="text1"/>
          <w:sz w:val="24"/>
          <w:szCs w:val="24"/>
        </w:rPr>
      </w:pPr>
      <w:r w:rsidRPr="00393C73">
        <w:rPr>
          <w:rFonts w:asciiTheme="majorBidi" w:hAnsiTheme="majorBidi" w:cstheme="majorBidi"/>
          <w:b/>
          <w:color w:val="000000" w:themeColor="text1"/>
          <w:sz w:val="24"/>
          <w:szCs w:val="24"/>
        </w:rPr>
        <w:t xml:space="preserve">    2.1 User Characteristics</w:t>
      </w:r>
    </w:p>
    <w:p w14:paraId="4B57FD2A" w14:textId="77777777" w:rsidR="00730291" w:rsidRPr="00393C73" w:rsidRDefault="00730291" w:rsidP="00730291">
      <w:pPr>
        <w:rPr>
          <w:rFonts w:asciiTheme="majorBidi" w:hAnsiTheme="majorBidi" w:cstheme="majorBidi"/>
          <w:b/>
          <w:color w:val="000000" w:themeColor="text1"/>
          <w:sz w:val="24"/>
          <w:szCs w:val="24"/>
        </w:rPr>
      </w:pPr>
    </w:p>
    <w:p w14:paraId="09980C3A" w14:textId="77777777" w:rsidR="00730291" w:rsidRPr="00393C73" w:rsidRDefault="00730291" w:rsidP="00730291">
      <w:pPr>
        <w:rPr>
          <w:rFonts w:asciiTheme="majorBidi" w:hAnsiTheme="majorBidi" w:cstheme="majorBidi"/>
          <w:b/>
          <w:color w:val="000000" w:themeColor="text1"/>
          <w:sz w:val="24"/>
          <w:szCs w:val="24"/>
        </w:rPr>
      </w:pPr>
      <w:r w:rsidRPr="00393C73">
        <w:rPr>
          <w:rFonts w:asciiTheme="majorBidi" w:hAnsiTheme="majorBidi" w:cstheme="majorBidi"/>
          <w:b/>
          <w:color w:val="000000" w:themeColor="text1"/>
          <w:sz w:val="24"/>
          <w:szCs w:val="24"/>
        </w:rPr>
        <w:t xml:space="preserve">    2.2 Operating Environment</w:t>
      </w:r>
    </w:p>
    <w:p w14:paraId="2919C9FD" w14:textId="77777777" w:rsidR="00730291" w:rsidRPr="00393C73" w:rsidRDefault="00730291" w:rsidP="00730291">
      <w:pPr>
        <w:rPr>
          <w:rFonts w:asciiTheme="majorBidi" w:hAnsiTheme="majorBidi" w:cstheme="majorBidi"/>
          <w:b/>
          <w:color w:val="000000" w:themeColor="text1"/>
          <w:sz w:val="24"/>
          <w:szCs w:val="24"/>
        </w:rPr>
      </w:pPr>
    </w:p>
    <w:p w14:paraId="5D66BC3C" w14:textId="4AC23AEE" w:rsidR="00730291" w:rsidRDefault="00730291" w:rsidP="00730291">
      <w:pPr>
        <w:rPr>
          <w:rFonts w:asciiTheme="majorBidi" w:hAnsiTheme="majorBidi" w:cstheme="majorBidi"/>
          <w:b/>
          <w:color w:val="000000" w:themeColor="text1"/>
          <w:sz w:val="24"/>
          <w:szCs w:val="24"/>
        </w:rPr>
      </w:pPr>
      <w:r w:rsidRPr="00393C73">
        <w:rPr>
          <w:rFonts w:asciiTheme="majorBidi" w:hAnsiTheme="majorBidi" w:cstheme="majorBidi"/>
          <w:b/>
          <w:color w:val="000000" w:themeColor="text1"/>
          <w:sz w:val="24"/>
          <w:szCs w:val="24"/>
        </w:rPr>
        <w:t xml:space="preserve">    2.3 System Constraints</w:t>
      </w:r>
    </w:p>
    <w:p w14:paraId="185BA224" w14:textId="77777777" w:rsidR="00393C73" w:rsidRPr="00393C73" w:rsidRDefault="00393C73" w:rsidP="00730291">
      <w:pPr>
        <w:rPr>
          <w:rFonts w:asciiTheme="majorBidi" w:hAnsiTheme="majorBidi" w:cstheme="majorBidi"/>
          <w:b/>
          <w:color w:val="000000" w:themeColor="text1"/>
          <w:sz w:val="24"/>
          <w:szCs w:val="24"/>
        </w:rPr>
      </w:pPr>
    </w:p>
    <w:p w14:paraId="49503505" w14:textId="0E680537" w:rsidR="00730291" w:rsidRDefault="00393C73" w:rsidP="00730291">
      <w:pPr>
        <w:pStyle w:val="TOC2"/>
        <w:tabs>
          <w:tab w:val="right" w:leader="dot" w:pos="9360"/>
        </w:tabs>
        <w:rPr>
          <w:color w:val="000000" w:themeColor="text1"/>
          <w:sz w:val="32"/>
          <w:szCs w:val="32"/>
        </w:rPr>
      </w:pPr>
      <w:r>
        <w:t xml:space="preserve">       </w:t>
      </w:r>
      <w:hyperlink w:anchor="_Toc17856">
        <w:r w:rsidR="00730291" w:rsidRPr="0F6F0742">
          <w:rPr>
            <w:color w:val="000000" w:themeColor="text1"/>
            <w:sz w:val="32"/>
            <w:szCs w:val="32"/>
          </w:rPr>
          <w:t xml:space="preserve">4.1 </w:t>
        </w:r>
        <w:r w:rsidR="00730291" w:rsidRPr="0F6F0742">
          <w:rPr>
            <w:rFonts w:ascii="Arial" w:hAnsi="Arial" w:cs="Arial"/>
            <w:color w:val="000000" w:themeColor="text1"/>
            <w:sz w:val="32"/>
            <w:szCs w:val="32"/>
          </w:rPr>
          <w:t>User Class</w:t>
        </w:r>
        <w:r w:rsidR="00730291" w:rsidRPr="0F6F0742">
          <w:rPr>
            <w:color w:val="000000" w:themeColor="text1"/>
            <w:sz w:val="32"/>
            <w:szCs w:val="32"/>
          </w:rPr>
          <w:t xml:space="preserve"> 1 –</w:t>
        </w:r>
        <w:r w:rsidR="00F80C60" w:rsidRPr="00F80C60">
          <w:rPr>
            <w:b w:val="0"/>
            <w:sz w:val="32"/>
            <w:szCs w:val="24"/>
            <w:u w:val="single"/>
          </w:rPr>
          <w:t xml:space="preserve"> </w:t>
        </w:r>
        <w:r w:rsidR="00F80C60" w:rsidRPr="00F80C60">
          <w:rPr>
            <w:sz w:val="32"/>
            <w:szCs w:val="24"/>
            <w:u w:val="single"/>
          </w:rPr>
          <w:t>Image to Sketch Converter</w:t>
        </w:r>
        <w:r w:rsidR="00730291" w:rsidRPr="0F6F0742">
          <w:rPr>
            <w:color w:val="000000" w:themeColor="text1"/>
            <w:sz w:val="32"/>
            <w:szCs w:val="32"/>
          </w:rPr>
          <w:t xml:space="preserve"> </w:t>
        </w:r>
      </w:hyperlink>
    </w:p>
    <w:p w14:paraId="479CC30E" w14:textId="77777777" w:rsidR="00393C73" w:rsidRPr="00393C73" w:rsidRDefault="00393C73" w:rsidP="00393C73"/>
    <w:p w14:paraId="250ED7E3" w14:textId="77777777" w:rsidR="00730291" w:rsidRPr="00E60C74" w:rsidRDefault="00CC69B0" w:rsidP="00730291">
      <w:pPr>
        <w:pStyle w:val="TOC2"/>
        <w:tabs>
          <w:tab w:val="right" w:leader="dot" w:pos="9360"/>
        </w:tabs>
        <w:rPr>
          <w:color w:val="000000" w:themeColor="text1"/>
          <w:sz w:val="24"/>
          <w:szCs w:val="24"/>
        </w:rPr>
      </w:pPr>
      <w:hyperlink w:anchor="_Toc2542" w:history="1">
        <w:r w:rsidR="00730291" w:rsidRPr="00E60C74">
          <w:rPr>
            <w:color w:val="000000" w:themeColor="text1"/>
            <w:sz w:val="24"/>
            <w:szCs w:val="24"/>
          </w:rPr>
          <w:t>4.1.1 Functional Requirement 1.1</w:t>
        </w:r>
      </w:hyperlink>
    </w:p>
    <w:p w14:paraId="457CD57D" w14:textId="77777777" w:rsidR="00730291" w:rsidRPr="00E60C74" w:rsidRDefault="00CC69B0" w:rsidP="00730291">
      <w:pPr>
        <w:pStyle w:val="TOC2"/>
        <w:tabs>
          <w:tab w:val="right" w:leader="dot" w:pos="9360"/>
        </w:tabs>
        <w:rPr>
          <w:color w:val="000000" w:themeColor="text1"/>
          <w:sz w:val="24"/>
          <w:szCs w:val="24"/>
        </w:rPr>
      </w:pPr>
      <w:hyperlink w:anchor="_Toc1392" w:history="1">
        <w:r w:rsidR="00730291" w:rsidRPr="00E60C74">
          <w:rPr>
            <w:color w:val="000000" w:themeColor="text1"/>
            <w:sz w:val="24"/>
            <w:szCs w:val="24"/>
          </w:rPr>
          <w:t>4.1.2 Functional Requirement 1.2</w:t>
        </w:r>
      </w:hyperlink>
    </w:p>
    <w:p w14:paraId="6116F4D3" w14:textId="77777777" w:rsidR="00730291" w:rsidRPr="00E60C74" w:rsidRDefault="00CC69B0" w:rsidP="00730291">
      <w:pPr>
        <w:pStyle w:val="TOC2"/>
        <w:tabs>
          <w:tab w:val="right" w:leader="dot" w:pos="9360"/>
        </w:tabs>
        <w:rPr>
          <w:color w:val="000000" w:themeColor="text1"/>
          <w:sz w:val="24"/>
          <w:szCs w:val="24"/>
        </w:rPr>
      </w:pPr>
      <w:hyperlink w:anchor="_Toc19960" w:history="1">
        <w:r w:rsidR="00730291" w:rsidRPr="00E60C74">
          <w:rPr>
            <w:color w:val="000000" w:themeColor="text1"/>
            <w:sz w:val="24"/>
            <w:szCs w:val="24"/>
          </w:rPr>
          <w:t>4.1.3 Functional Requirement 1.3</w:t>
        </w:r>
      </w:hyperlink>
    </w:p>
    <w:p w14:paraId="48BB2961" w14:textId="77777777" w:rsidR="00730291" w:rsidRPr="00E60C74" w:rsidRDefault="00CC69B0" w:rsidP="00730291">
      <w:pPr>
        <w:pStyle w:val="TOC2"/>
        <w:tabs>
          <w:tab w:val="right" w:leader="dot" w:pos="9360"/>
        </w:tabs>
        <w:rPr>
          <w:color w:val="000000" w:themeColor="text1"/>
          <w:sz w:val="24"/>
          <w:szCs w:val="24"/>
        </w:rPr>
      </w:pPr>
      <w:hyperlink w:anchor="_Toc18852" w:history="1">
        <w:r w:rsidR="00730291" w:rsidRPr="00E60C74">
          <w:rPr>
            <w:color w:val="000000" w:themeColor="text1"/>
            <w:sz w:val="24"/>
            <w:szCs w:val="24"/>
          </w:rPr>
          <w:t>4.1.4 Functional Requirement 1.4</w:t>
        </w:r>
      </w:hyperlink>
    </w:p>
    <w:p w14:paraId="4F2F4933" w14:textId="46A79B2F" w:rsidR="00730291" w:rsidRDefault="00CC69B0" w:rsidP="00730291">
      <w:pPr>
        <w:pStyle w:val="TOC2"/>
        <w:tabs>
          <w:tab w:val="right" w:leader="dot" w:pos="9360"/>
        </w:tabs>
        <w:rPr>
          <w:color w:val="000000" w:themeColor="text1"/>
          <w:sz w:val="24"/>
          <w:szCs w:val="24"/>
        </w:rPr>
      </w:pPr>
      <w:hyperlink w:anchor="_Toc901" w:history="1">
        <w:r w:rsidR="00730291" w:rsidRPr="00E60C74">
          <w:rPr>
            <w:color w:val="000000" w:themeColor="text1"/>
            <w:sz w:val="24"/>
            <w:szCs w:val="24"/>
          </w:rPr>
          <w:t>4.1.5 Functional Requirement 1.5</w:t>
        </w:r>
      </w:hyperlink>
    </w:p>
    <w:p w14:paraId="26F93843" w14:textId="77777777" w:rsidR="00393C73" w:rsidRPr="00393C73" w:rsidRDefault="00393C73" w:rsidP="00393C73"/>
    <w:p w14:paraId="641816FF" w14:textId="41F0222E" w:rsidR="00730291" w:rsidRDefault="00730291" w:rsidP="00730291">
      <w:pPr>
        <w:pStyle w:val="TOC2"/>
        <w:tabs>
          <w:tab w:val="right" w:leader="dot" w:pos="9360"/>
        </w:tabs>
        <w:rPr>
          <w:color w:val="000000" w:themeColor="text1"/>
          <w:sz w:val="32"/>
          <w:szCs w:val="32"/>
        </w:rPr>
      </w:pPr>
      <w:r w:rsidRPr="0F6F0742">
        <w:rPr>
          <w:color w:val="000000" w:themeColor="text1"/>
          <w:sz w:val="32"/>
          <w:szCs w:val="32"/>
        </w:rPr>
        <w:t xml:space="preserve">    </w:t>
      </w:r>
      <w:hyperlink w:anchor="_Toc2336">
        <w:r w:rsidRPr="0F6F0742">
          <w:rPr>
            <w:color w:val="000000" w:themeColor="text1"/>
            <w:sz w:val="32"/>
            <w:szCs w:val="32"/>
          </w:rPr>
          <w:t xml:space="preserve">4.2 User Class 2 – </w:t>
        </w:r>
        <w:r w:rsidR="00F80C60" w:rsidRPr="00F80C60">
          <w:rPr>
            <w:sz w:val="32"/>
            <w:szCs w:val="24"/>
            <w:u w:val="single"/>
          </w:rPr>
          <w:t>AI Art Generation</w:t>
        </w:r>
        <w:r w:rsidR="00F80C60">
          <w:rPr>
            <w:color w:val="000000" w:themeColor="text1"/>
            <w:sz w:val="32"/>
            <w:szCs w:val="32"/>
          </w:rPr>
          <w:t xml:space="preserve"> </w:t>
        </w:r>
      </w:hyperlink>
    </w:p>
    <w:p w14:paraId="345C0F43" w14:textId="77777777" w:rsidR="00393C73" w:rsidRPr="00393C73" w:rsidRDefault="00393C73" w:rsidP="00393C73"/>
    <w:p w14:paraId="0B371CF1" w14:textId="77777777" w:rsidR="00730291" w:rsidRPr="00E60C74" w:rsidRDefault="00CC69B0" w:rsidP="00730291">
      <w:pPr>
        <w:pStyle w:val="TOC2"/>
        <w:tabs>
          <w:tab w:val="right" w:leader="dot" w:pos="9360"/>
        </w:tabs>
        <w:rPr>
          <w:color w:val="000000" w:themeColor="text1"/>
          <w:sz w:val="24"/>
          <w:szCs w:val="24"/>
        </w:rPr>
      </w:pPr>
      <w:hyperlink w:anchor="_Toc28867" w:history="1">
        <w:r w:rsidR="00730291" w:rsidRPr="00E60C74">
          <w:rPr>
            <w:color w:val="000000" w:themeColor="text1"/>
            <w:sz w:val="24"/>
            <w:szCs w:val="24"/>
          </w:rPr>
          <w:t>4.2.1 Functional Requirement 2.1</w:t>
        </w:r>
      </w:hyperlink>
    </w:p>
    <w:p w14:paraId="5C5DF708" w14:textId="77777777" w:rsidR="00730291" w:rsidRPr="00E60C74" w:rsidRDefault="00CC69B0" w:rsidP="00730291">
      <w:pPr>
        <w:pStyle w:val="TOC2"/>
        <w:tabs>
          <w:tab w:val="right" w:leader="dot" w:pos="9360"/>
        </w:tabs>
        <w:rPr>
          <w:color w:val="000000" w:themeColor="text1"/>
          <w:sz w:val="24"/>
          <w:szCs w:val="24"/>
        </w:rPr>
      </w:pPr>
      <w:hyperlink w:anchor="_Toc23024" w:history="1">
        <w:r w:rsidR="00730291" w:rsidRPr="00E60C74">
          <w:rPr>
            <w:color w:val="000000" w:themeColor="text1"/>
            <w:sz w:val="24"/>
            <w:szCs w:val="24"/>
          </w:rPr>
          <w:t>4.2.2 Functional Requirement 2.2</w:t>
        </w:r>
      </w:hyperlink>
    </w:p>
    <w:p w14:paraId="1BDAD190" w14:textId="77777777" w:rsidR="00730291" w:rsidRPr="00E60C74" w:rsidRDefault="00CC69B0" w:rsidP="00730291">
      <w:pPr>
        <w:pStyle w:val="TOC2"/>
        <w:tabs>
          <w:tab w:val="right" w:leader="dot" w:pos="9360"/>
        </w:tabs>
        <w:rPr>
          <w:color w:val="000000" w:themeColor="text1"/>
          <w:sz w:val="24"/>
          <w:szCs w:val="24"/>
        </w:rPr>
      </w:pPr>
      <w:hyperlink w:anchor="_Toc25050" w:history="1">
        <w:r w:rsidR="00730291" w:rsidRPr="00E60C74">
          <w:rPr>
            <w:color w:val="000000" w:themeColor="text1"/>
            <w:sz w:val="24"/>
            <w:szCs w:val="24"/>
          </w:rPr>
          <w:t>4.2.3 Functional Requirement 2.3</w:t>
        </w:r>
      </w:hyperlink>
    </w:p>
    <w:p w14:paraId="34A64B1E" w14:textId="0CCD4AB8" w:rsidR="00730291" w:rsidRDefault="00CC69B0" w:rsidP="00730291">
      <w:pPr>
        <w:pStyle w:val="TOC2"/>
        <w:tabs>
          <w:tab w:val="right" w:leader="dot" w:pos="9360"/>
        </w:tabs>
        <w:rPr>
          <w:color w:val="000000" w:themeColor="text1"/>
          <w:sz w:val="24"/>
          <w:szCs w:val="24"/>
        </w:rPr>
      </w:pPr>
      <w:hyperlink w:anchor="_Toc21690">
        <w:r w:rsidR="00730291" w:rsidRPr="0F6F0742">
          <w:rPr>
            <w:color w:val="000000" w:themeColor="text1"/>
            <w:sz w:val="24"/>
            <w:szCs w:val="24"/>
          </w:rPr>
          <w:t>4.2.4 Functional Requirement 2.4</w:t>
        </w:r>
      </w:hyperlink>
    </w:p>
    <w:p w14:paraId="3AB82D1E" w14:textId="77777777" w:rsidR="00393C73" w:rsidRPr="00393C73" w:rsidRDefault="00393C73" w:rsidP="00393C73"/>
    <w:p w14:paraId="6A9C9483" w14:textId="7830654E" w:rsidR="00730291" w:rsidRDefault="00CC69B0" w:rsidP="00730291">
      <w:pPr>
        <w:pStyle w:val="TOC2"/>
        <w:tabs>
          <w:tab w:val="right" w:leader="dot" w:pos="9360"/>
        </w:tabs>
        <w:rPr>
          <w:color w:val="000000" w:themeColor="text1"/>
          <w:sz w:val="32"/>
          <w:szCs w:val="32"/>
        </w:rPr>
      </w:pPr>
      <w:hyperlink w:anchor="_Toc7534">
        <w:r w:rsidR="00730291" w:rsidRPr="0F6F0742">
          <w:rPr>
            <w:color w:val="000000" w:themeColor="text1"/>
            <w:sz w:val="32"/>
            <w:szCs w:val="32"/>
          </w:rPr>
          <w:t xml:space="preserve">  4.3 User Class 3 – </w:t>
        </w:r>
        <w:r w:rsidR="00F80C60" w:rsidRPr="00F80C60">
          <w:rPr>
            <w:sz w:val="32"/>
            <w:szCs w:val="24"/>
            <w:u w:val="single"/>
          </w:rPr>
          <w:t>Camera Overlay</w:t>
        </w:r>
        <w:r w:rsidR="00F80C60">
          <w:rPr>
            <w:color w:val="000000" w:themeColor="text1"/>
            <w:sz w:val="32"/>
            <w:szCs w:val="32"/>
          </w:rPr>
          <w:t xml:space="preserve"> </w:t>
        </w:r>
      </w:hyperlink>
    </w:p>
    <w:p w14:paraId="73AB46F0" w14:textId="77777777" w:rsidR="00393C73" w:rsidRPr="00393C73" w:rsidRDefault="00393C73" w:rsidP="00393C73"/>
    <w:p w14:paraId="13FA64E5" w14:textId="77777777" w:rsidR="00730291" w:rsidRPr="00E60C74" w:rsidRDefault="00CC69B0" w:rsidP="00730291">
      <w:pPr>
        <w:pStyle w:val="TOC2"/>
        <w:tabs>
          <w:tab w:val="right" w:leader="dot" w:pos="9360"/>
        </w:tabs>
        <w:rPr>
          <w:color w:val="000000" w:themeColor="text1"/>
          <w:sz w:val="24"/>
          <w:szCs w:val="24"/>
        </w:rPr>
      </w:pPr>
      <w:hyperlink w:anchor="_Toc23494" w:history="1">
        <w:r w:rsidR="00730291" w:rsidRPr="00E60C74">
          <w:rPr>
            <w:color w:val="000000" w:themeColor="text1"/>
            <w:sz w:val="24"/>
            <w:szCs w:val="24"/>
          </w:rPr>
          <w:t>4.3.1 Functional Requirement 3.1</w:t>
        </w:r>
      </w:hyperlink>
    </w:p>
    <w:p w14:paraId="07FD6FF9" w14:textId="77777777" w:rsidR="00730291" w:rsidRPr="00E60C74" w:rsidRDefault="00CC69B0" w:rsidP="00730291">
      <w:pPr>
        <w:pStyle w:val="TOC2"/>
        <w:tabs>
          <w:tab w:val="right" w:leader="dot" w:pos="9360"/>
        </w:tabs>
        <w:rPr>
          <w:color w:val="000000" w:themeColor="text1"/>
          <w:sz w:val="24"/>
          <w:szCs w:val="24"/>
        </w:rPr>
      </w:pPr>
      <w:hyperlink w:anchor="_Toc8726" w:history="1">
        <w:r w:rsidR="00730291" w:rsidRPr="00E60C74">
          <w:rPr>
            <w:color w:val="000000" w:themeColor="text1"/>
            <w:sz w:val="24"/>
            <w:szCs w:val="24"/>
          </w:rPr>
          <w:t>4.3.2 Functional Requirement 3.2</w:t>
        </w:r>
      </w:hyperlink>
    </w:p>
    <w:p w14:paraId="20BD6193" w14:textId="77777777" w:rsidR="00730291" w:rsidRPr="00E60C74" w:rsidRDefault="00CC69B0" w:rsidP="00730291">
      <w:pPr>
        <w:pStyle w:val="TOC2"/>
        <w:tabs>
          <w:tab w:val="right" w:leader="dot" w:pos="9360"/>
        </w:tabs>
        <w:rPr>
          <w:color w:val="000000" w:themeColor="text1"/>
          <w:sz w:val="24"/>
          <w:szCs w:val="24"/>
        </w:rPr>
      </w:pPr>
      <w:hyperlink w:anchor="_Toc11023" w:history="1">
        <w:r w:rsidR="00730291" w:rsidRPr="00E60C74">
          <w:rPr>
            <w:color w:val="000000" w:themeColor="text1"/>
            <w:sz w:val="24"/>
            <w:szCs w:val="24"/>
          </w:rPr>
          <w:t>4.3.3 Functional Requirement 3.3</w:t>
        </w:r>
      </w:hyperlink>
    </w:p>
    <w:p w14:paraId="1C550E22" w14:textId="77777777" w:rsidR="00730291" w:rsidRPr="00E60C74" w:rsidRDefault="00CC69B0" w:rsidP="00730291">
      <w:pPr>
        <w:pStyle w:val="TOC2"/>
        <w:tabs>
          <w:tab w:val="right" w:leader="dot" w:pos="9360"/>
        </w:tabs>
        <w:rPr>
          <w:color w:val="000000" w:themeColor="text1"/>
          <w:sz w:val="24"/>
          <w:szCs w:val="24"/>
        </w:rPr>
      </w:pPr>
      <w:hyperlink w:anchor="_Toc7318" w:history="1">
        <w:r w:rsidR="00730291" w:rsidRPr="00E60C74">
          <w:rPr>
            <w:color w:val="000000" w:themeColor="text1"/>
            <w:sz w:val="24"/>
            <w:szCs w:val="24"/>
          </w:rPr>
          <w:t>4.3.4 Functional Requirement 3.4</w:t>
        </w:r>
      </w:hyperlink>
    </w:p>
    <w:p w14:paraId="060BFE01" w14:textId="77777777" w:rsidR="00730291" w:rsidRPr="00E60C74" w:rsidRDefault="00CC69B0" w:rsidP="00730291">
      <w:pPr>
        <w:pStyle w:val="TOC2"/>
        <w:tabs>
          <w:tab w:val="right" w:leader="dot" w:pos="9360"/>
        </w:tabs>
        <w:rPr>
          <w:color w:val="000000" w:themeColor="text1"/>
          <w:sz w:val="24"/>
          <w:szCs w:val="24"/>
        </w:rPr>
      </w:pPr>
      <w:hyperlink w:anchor="_Toc542" w:history="1">
        <w:r w:rsidR="00730291" w:rsidRPr="00E60C74">
          <w:rPr>
            <w:color w:val="000000" w:themeColor="text1"/>
            <w:sz w:val="24"/>
            <w:szCs w:val="24"/>
          </w:rPr>
          <w:t>4.3.5 Functional Requirement 3.5</w:t>
        </w:r>
      </w:hyperlink>
    </w:p>
    <w:p w14:paraId="151C2310" w14:textId="63F3D324" w:rsidR="00730291" w:rsidRDefault="00CC69B0" w:rsidP="00730291">
      <w:pPr>
        <w:pStyle w:val="TOC2"/>
        <w:tabs>
          <w:tab w:val="right" w:leader="dot" w:pos="9360"/>
        </w:tabs>
        <w:rPr>
          <w:color w:val="000000" w:themeColor="text1"/>
          <w:sz w:val="24"/>
          <w:szCs w:val="24"/>
        </w:rPr>
      </w:pPr>
      <w:hyperlink w:anchor="_Toc17630" w:history="1">
        <w:r w:rsidR="00730291" w:rsidRPr="00E60C74">
          <w:rPr>
            <w:color w:val="000000" w:themeColor="text1"/>
            <w:sz w:val="24"/>
            <w:szCs w:val="24"/>
          </w:rPr>
          <w:t>4.3.6 Functional Requirement 3.6</w:t>
        </w:r>
      </w:hyperlink>
    </w:p>
    <w:p w14:paraId="1BF7EADD" w14:textId="77777777" w:rsidR="00393C73" w:rsidRPr="00393C73" w:rsidRDefault="00393C73" w:rsidP="00393C73"/>
    <w:p w14:paraId="7379E737" w14:textId="10F9F183" w:rsidR="00730291" w:rsidRDefault="00393C73" w:rsidP="00730291">
      <w:pPr>
        <w:pStyle w:val="TOC2"/>
        <w:tabs>
          <w:tab w:val="right" w:leader="dot" w:pos="9360"/>
        </w:tabs>
        <w:rPr>
          <w:color w:val="000000" w:themeColor="text1"/>
          <w:sz w:val="32"/>
          <w:szCs w:val="32"/>
        </w:rPr>
      </w:pPr>
      <w:r>
        <w:t xml:space="preserve">    </w:t>
      </w:r>
      <w:hyperlink w:anchor="_Toc32129">
        <w:r w:rsidR="00730291" w:rsidRPr="0F6F0742">
          <w:rPr>
            <w:color w:val="000000" w:themeColor="text1"/>
            <w:sz w:val="32"/>
            <w:szCs w:val="32"/>
          </w:rPr>
          <w:t>5. Non-functional Requirements</w:t>
        </w:r>
      </w:hyperlink>
    </w:p>
    <w:p w14:paraId="5FB2DE2B" w14:textId="77777777" w:rsidR="00393C73" w:rsidRPr="00393C73" w:rsidRDefault="00393C73" w:rsidP="00393C73"/>
    <w:p w14:paraId="26A810FC" w14:textId="0014E82B" w:rsidR="00730291" w:rsidRPr="00E60C74" w:rsidRDefault="00CC69B0" w:rsidP="00730291">
      <w:pPr>
        <w:pStyle w:val="TOC2"/>
        <w:tabs>
          <w:tab w:val="right" w:leader="dot" w:pos="9360"/>
        </w:tabs>
        <w:rPr>
          <w:color w:val="000000" w:themeColor="text1"/>
          <w:sz w:val="24"/>
          <w:szCs w:val="24"/>
        </w:rPr>
      </w:pPr>
      <w:hyperlink w:anchor="_Toc35">
        <w:r w:rsidR="00730291" w:rsidRPr="0F6F0742">
          <w:rPr>
            <w:color w:val="000000" w:themeColor="text1"/>
            <w:sz w:val="24"/>
            <w:szCs w:val="24"/>
          </w:rPr>
          <w:t xml:space="preserve">5.1 </w:t>
        </w:r>
        <w:r w:rsidR="00A53206">
          <w:rPr>
            <w:color w:val="000000" w:themeColor="text1"/>
            <w:sz w:val="24"/>
            <w:szCs w:val="24"/>
          </w:rPr>
          <w:t>Safety</w:t>
        </w:r>
      </w:hyperlink>
      <w:r w:rsidR="00A53206">
        <w:rPr>
          <w:color w:val="000000" w:themeColor="text1"/>
          <w:sz w:val="24"/>
          <w:szCs w:val="24"/>
        </w:rPr>
        <w:t xml:space="preserve"> Requirements</w:t>
      </w:r>
    </w:p>
    <w:p w14:paraId="18A04B85" w14:textId="68EC20F3" w:rsidR="00730291" w:rsidRPr="00A53206" w:rsidRDefault="00CC69B0" w:rsidP="00730291">
      <w:pPr>
        <w:pStyle w:val="TOC2"/>
        <w:tabs>
          <w:tab w:val="right" w:leader="dot" w:pos="9360"/>
        </w:tabs>
      </w:pPr>
      <w:hyperlink w:anchor="_Toc22661" w:history="1">
        <w:r w:rsidR="00730291" w:rsidRPr="00E60C74">
          <w:rPr>
            <w:color w:val="000000" w:themeColor="text1"/>
            <w:sz w:val="24"/>
            <w:szCs w:val="24"/>
          </w:rPr>
          <w:t xml:space="preserve">5.3 </w:t>
        </w:r>
        <w:r w:rsidR="00730291" w:rsidRPr="00E60C74">
          <w:rPr>
            <w:bCs w:val="0"/>
            <w:color w:val="000000" w:themeColor="text1"/>
            <w:sz w:val="24"/>
            <w:szCs w:val="24"/>
          </w:rPr>
          <w:t>Performance</w:t>
        </w:r>
      </w:hyperlink>
      <w:r w:rsidR="00A53206">
        <w:t xml:space="preserve"> </w:t>
      </w:r>
      <w:r w:rsidR="00A53206">
        <w:rPr>
          <w:color w:val="000000" w:themeColor="text1"/>
          <w:sz w:val="24"/>
          <w:szCs w:val="24"/>
        </w:rPr>
        <w:t>Requirements</w:t>
      </w:r>
    </w:p>
    <w:p w14:paraId="587DFB17" w14:textId="0F4564FA" w:rsidR="00730291" w:rsidRPr="00E60C74" w:rsidRDefault="00CC69B0" w:rsidP="00730291">
      <w:pPr>
        <w:pStyle w:val="TOC2"/>
        <w:tabs>
          <w:tab w:val="right" w:leader="dot" w:pos="9360"/>
        </w:tabs>
        <w:rPr>
          <w:color w:val="000000" w:themeColor="text1"/>
          <w:sz w:val="24"/>
          <w:szCs w:val="24"/>
        </w:rPr>
      </w:pPr>
      <w:hyperlink w:anchor="_Toc7527" w:history="1">
        <w:r w:rsidR="00730291" w:rsidRPr="00E60C74">
          <w:rPr>
            <w:color w:val="000000" w:themeColor="text1"/>
            <w:sz w:val="24"/>
            <w:szCs w:val="24"/>
          </w:rPr>
          <w:t xml:space="preserve">5.4 </w:t>
        </w:r>
        <w:r w:rsidR="00A53206">
          <w:rPr>
            <w:color w:val="000000" w:themeColor="text1"/>
            <w:sz w:val="24"/>
            <w:szCs w:val="24"/>
          </w:rPr>
          <w:t>User</w:t>
        </w:r>
      </w:hyperlink>
      <w:r w:rsidR="00A53206">
        <w:rPr>
          <w:color w:val="000000" w:themeColor="text1"/>
          <w:sz w:val="24"/>
          <w:szCs w:val="24"/>
        </w:rPr>
        <w:t xml:space="preserve"> Documentation</w:t>
      </w:r>
    </w:p>
    <w:p w14:paraId="74169006" w14:textId="3BE5A23A" w:rsidR="00730291" w:rsidRDefault="00730291" w:rsidP="00730291">
      <w:pPr>
        <w:rPr>
          <w:color w:val="000000" w:themeColor="text1"/>
        </w:rPr>
      </w:pPr>
      <w:r w:rsidRPr="00E60C74">
        <w:rPr>
          <w:color w:val="000000" w:themeColor="text1"/>
        </w:rPr>
        <w:br w:type="page"/>
      </w:r>
    </w:p>
    <w:p w14:paraId="23D98FEC" w14:textId="7022D5A2" w:rsidR="00730291" w:rsidRDefault="00730291" w:rsidP="00730291">
      <w:pPr>
        <w:pStyle w:val="Heading1"/>
        <w:jc w:val="center"/>
        <w:rPr>
          <w:sz w:val="40"/>
          <w:szCs w:val="40"/>
          <w:u w:val="single"/>
        </w:rPr>
      </w:pPr>
      <w:r>
        <w:rPr>
          <w:sz w:val="40"/>
          <w:szCs w:val="40"/>
          <w:u w:val="single"/>
        </w:rPr>
        <w:lastRenderedPageBreak/>
        <w:t>Chapter 1: Proposal</w:t>
      </w:r>
    </w:p>
    <w:p w14:paraId="036AAA3B" w14:textId="2E114F02" w:rsidR="00730291" w:rsidRDefault="00730291" w:rsidP="00730291"/>
    <w:p w14:paraId="6910D4B1" w14:textId="77777777" w:rsidR="00730291" w:rsidRPr="00730291" w:rsidRDefault="00730291" w:rsidP="00730291"/>
    <w:p w14:paraId="0F5CF33D" w14:textId="21420AC3" w:rsidR="00730291" w:rsidRPr="003E7A7A" w:rsidRDefault="00730291" w:rsidP="00730291">
      <w:pPr>
        <w:pStyle w:val="special"/>
        <w:rPr>
          <w:szCs w:val="28"/>
        </w:rPr>
      </w:pPr>
      <w:r w:rsidRPr="003E7A7A">
        <w:rPr>
          <w:szCs w:val="28"/>
        </w:rPr>
        <w:t>1. Abstract</w:t>
      </w:r>
    </w:p>
    <w:p w14:paraId="7BEC1E55" w14:textId="77777777" w:rsidR="00730291" w:rsidRPr="003E7A7A" w:rsidRDefault="00730291" w:rsidP="00730291">
      <w:pPr>
        <w:pStyle w:val="special"/>
        <w:rPr>
          <w:b w:val="0"/>
        </w:rPr>
      </w:pPr>
    </w:p>
    <w:p w14:paraId="2C54A568" w14:textId="77777777" w:rsidR="00730291" w:rsidRDefault="00730291" w:rsidP="00730291">
      <w:pPr>
        <w:pStyle w:val="special"/>
        <w:rPr>
          <w:b w:val="0"/>
          <w:sz w:val="24"/>
        </w:rPr>
      </w:pPr>
      <w:r w:rsidRPr="003E7A7A">
        <w:rPr>
          <w:b w:val="0"/>
          <w:sz w:val="24"/>
        </w:rPr>
        <w:t>The proposed project aims to develop an Android application in Java that serves as a versatile tool for artists, art learners, and enthusiasts. This innovative app will allow users to transform ordinary images into sketches, view the sketches overlaid on their camera feed, support device mirroring for large-scale art projects, and even generate AI-generated artworks. With a target audience comprising artists and individuals interested in honing their artistic skills, this app promises to be a valuable addition to the world of digital art creation and education.</w:t>
      </w:r>
    </w:p>
    <w:p w14:paraId="465A4A71" w14:textId="77777777" w:rsidR="00730291" w:rsidRPr="003E7A7A" w:rsidRDefault="00730291" w:rsidP="00730291">
      <w:pPr>
        <w:pStyle w:val="special"/>
        <w:rPr>
          <w:b w:val="0"/>
          <w:sz w:val="24"/>
        </w:rPr>
      </w:pPr>
    </w:p>
    <w:p w14:paraId="10E6ABB8" w14:textId="77777777" w:rsidR="00730291" w:rsidRPr="003E7A7A" w:rsidRDefault="00730291" w:rsidP="00730291">
      <w:pPr>
        <w:pStyle w:val="special"/>
        <w:rPr>
          <w:b w:val="0"/>
        </w:rPr>
      </w:pPr>
    </w:p>
    <w:p w14:paraId="7C565D13" w14:textId="77777777" w:rsidR="00730291" w:rsidRPr="003E7A7A" w:rsidRDefault="00730291" w:rsidP="00730291">
      <w:pPr>
        <w:pStyle w:val="special"/>
      </w:pPr>
      <w:r w:rsidRPr="003E7A7A">
        <w:t>2. Background and Justification</w:t>
      </w:r>
    </w:p>
    <w:p w14:paraId="183D9AB1" w14:textId="77777777" w:rsidR="00730291" w:rsidRPr="003E7A7A" w:rsidRDefault="00730291" w:rsidP="00730291">
      <w:pPr>
        <w:pStyle w:val="special"/>
        <w:rPr>
          <w:b w:val="0"/>
        </w:rPr>
      </w:pPr>
    </w:p>
    <w:p w14:paraId="0E642449" w14:textId="77777777" w:rsidR="00730291" w:rsidRPr="003E7A7A" w:rsidRDefault="00730291" w:rsidP="00730291">
      <w:pPr>
        <w:pStyle w:val="special"/>
        <w:rPr>
          <w:b w:val="0"/>
          <w:sz w:val="24"/>
        </w:rPr>
      </w:pPr>
      <w:r w:rsidRPr="003E7A7A">
        <w:rPr>
          <w:b w:val="0"/>
          <w:sz w:val="24"/>
        </w:rPr>
        <w:t>Artistic expression is a timeless human endeavor, and with the advent of technology, it has found new forms and platforms. Digital art creation has gained immense popularity, providing artists with tools to explore their creativity. However, there remains a gap in accessible, user-friendly applications that aid in the transition from traditional art to digital mediums.</w:t>
      </w:r>
    </w:p>
    <w:p w14:paraId="32D0CFE6" w14:textId="77777777" w:rsidR="00730291" w:rsidRPr="003E7A7A" w:rsidRDefault="00730291" w:rsidP="00730291">
      <w:pPr>
        <w:pStyle w:val="special"/>
        <w:rPr>
          <w:b w:val="0"/>
          <w:sz w:val="24"/>
        </w:rPr>
      </w:pPr>
    </w:p>
    <w:p w14:paraId="0FC47A0F" w14:textId="77777777" w:rsidR="00730291" w:rsidRDefault="00730291" w:rsidP="00730291">
      <w:pPr>
        <w:pStyle w:val="special"/>
        <w:rPr>
          <w:b w:val="0"/>
          <w:sz w:val="24"/>
        </w:rPr>
      </w:pPr>
      <w:r w:rsidRPr="003E7A7A">
        <w:rPr>
          <w:b w:val="0"/>
          <w:sz w:val="24"/>
        </w:rPr>
        <w:t>The proposed Android application addresses this gap by offering a multifaceted solution for artists and art enthusiasts. It leverages image processing and AI technologies to convert photos into sketches, fostering an environment conducive to learning and artistic development. Furthermore, the inclusion of device mirroring capability facilitates the creation of large-scale art pieces. This application is driven by the need to empower artists, assist art learners in tracking their progress, and provide a creative outlet for all.</w:t>
      </w:r>
    </w:p>
    <w:p w14:paraId="7F8B3A35" w14:textId="77777777" w:rsidR="00730291" w:rsidRPr="003E7A7A" w:rsidRDefault="00730291" w:rsidP="00730291">
      <w:pPr>
        <w:pStyle w:val="special"/>
        <w:rPr>
          <w:b w:val="0"/>
          <w:sz w:val="24"/>
        </w:rPr>
      </w:pPr>
    </w:p>
    <w:p w14:paraId="1B44FC44" w14:textId="77777777" w:rsidR="00730291" w:rsidRPr="003E7A7A" w:rsidRDefault="00730291" w:rsidP="00730291">
      <w:pPr>
        <w:pStyle w:val="special"/>
      </w:pPr>
    </w:p>
    <w:p w14:paraId="408E7DAB" w14:textId="77777777" w:rsidR="00730291" w:rsidRPr="003E7A7A" w:rsidRDefault="00730291" w:rsidP="00730291">
      <w:pPr>
        <w:pStyle w:val="special"/>
      </w:pPr>
      <w:r w:rsidRPr="003E7A7A">
        <w:t>3. Project Methodology</w:t>
      </w:r>
    </w:p>
    <w:p w14:paraId="3577CF1B" w14:textId="77777777" w:rsidR="00730291" w:rsidRPr="003E7A7A" w:rsidRDefault="00730291" w:rsidP="00730291">
      <w:pPr>
        <w:pStyle w:val="special"/>
        <w:rPr>
          <w:b w:val="0"/>
        </w:rPr>
      </w:pPr>
    </w:p>
    <w:p w14:paraId="50510B4F" w14:textId="77777777" w:rsidR="00730291" w:rsidRPr="003E7A7A" w:rsidRDefault="00730291" w:rsidP="00730291">
      <w:pPr>
        <w:pStyle w:val="special"/>
        <w:rPr>
          <w:b w:val="0"/>
          <w:sz w:val="24"/>
        </w:rPr>
      </w:pPr>
      <w:r w:rsidRPr="003E7A7A">
        <w:rPr>
          <w:b w:val="0"/>
          <w:sz w:val="24"/>
        </w:rPr>
        <w:t>The development of this Android app will follow a systematic approach, combining software engineering and creative design principles:</w:t>
      </w:r>
    </w:p>
    <w:p w14:paraId="502BC0FF" w14:textId="77777777" w:rsidR="00730291" w:rsidRPr="003E7A7A" w:rsidRDefault="00730291" w:rsidP="00730291">
      <w:pPr>
        <w:pStyle w:val="special"/>
        <w:rPr>
          <w:b w:val="0"/>
          <w:sz w:val="24"/>
        </w:rPr>
      </w:pPr>
    </w:p>
    <w:p w14:paraId="3997D4AC" w14:textId="77777777" w:rsidR="00730291" w:rsidRPr="003E7A7A" w:rsidRDefault="00730291" w:rsidP="00730291">
      <w:pPr>
        <w:pStyle w:val="special"/>
        <w:rPr>
          <w:b w:val="0"/>
          <w:sz w:val="24"/>
        </w:rPr>
      </w:pPr>
      <w:r w:rsidRPr="003E7A7A">
        <w:rPr>
          <w:sz w:val="26"/>
          <w:szCs w:val="26"/>
        </w:rPr>
        <w:t>a. Requirements Gathering</w:t>
      </w:r>
      <w:r>
        <w:rPr>
          <w:sz w:val="26"/>
          <w:szCs w:val="26"/>
        </w:rPr>
        <w:t xml:space="preserve">: </w:t>
      </w:r>
      <w:r w:rsidRPr="003E7A7A">
        <w:rPr>
          <w:b w:val="0"/>
          <w:sz w:val="24"/>
        </w:rPr>
        <w:t>We will engage with the target audience, including artists and art learners, to understand their needs and preferences. This will inform the feature set and design of the application.</w:t>
      </w:r>
    </w:p>
    <w:p w14:paraId="10C6A2C1" w14:textId="77777777" w:rsidR="00730291" w:rsidRPr="003E7A7A" w:rsidRDefault="00730291" w:rsidP="00730291">
      <w:pPr>
        <w:pStyle w:val="special"/>
        <w:rPr>
          <w:b w:val="0"/>
          <w:sz w:val="24"/>
        </w:rPr>
      </w:pPr>
    </w:p>
    <w:p w14:paraId="2F5E788B" w14:textId="77777777" w:rsidR="00730291" w:rsidRPr="003E7A7A" w:rsidRDefault="00730291" w:rsidP="00730291">
      <w:pPr>
        <w:pStyle w:val="special"/>
        <w:rPr>
          <w:b w:val="0"/>
          <w:sz w:val="24"/>
        </w:rPr>
      </w:pPr>
      <w:r w:rsidRPr="003E7A7A">
        <w:rPr>
          <w:sz w:val="26"/>
          <w:szCs w:val="26"/>
        </w:rPr>
        <w:t>b. Design and Prototyping:</w:t>
      </w:r>
      <w:r w:rsidRPr="003E7A7A">
        <w:rPr>
          <w:b w:val="0"/>
          <w:sz w:val="24"/>
        </w:rPr>
        <w:t xml:space="preserve"> The project team will create wireframes and prototypes to visualize the user interface and functionality. User feedback will be incorporated for refinement.</w:t>
      </w:r>
    </w:p>
    <w:p w14:paraId="56432956" w14:textId="77777777" w:rsidR="00730291" w:rsidRPr="003E7A7A" w:rsidRDefault="00730291" w:rsidP="00730291">
      <w:pPr>
        <w:pStyle w:val="special"/>
        <w:rPr>
          <w:b w:val="0"/>
          <w:sz w:val="24"/>
        </w:rPr>
      </w:pPr>
    </w:p>
    <w:p w14:paraId="6995B4F6" w14:textId="77777777" w:rsidR="00730291" w:rsidRPr="003E7A7A" w:rsidRDefault="00730291" w:rsidP="00730291">
      <w:pPr>
        <w:pStyle w:val="special"/>
        <w:rPr>
          <w:b w:val="0"/>
          <w:sz w:val="24"/>
        </w:rPr>
      </w:pPr>
      <w:r w:rsidRPr="003E7A7A">
        <w:rPr>
          <w:sz w:val="26"/>
          <w:szCs w:val="26"/>
        </w:rPr>
        <w:lastRenderedPageBreak/>
        <w:t>c. Development:</w:t>
      </w:r>
      <w:r>
        <w:rPr>
          <w:sz w:val="26"/>
          <w:szCs w:val="26"/>
        </w:rPr>
        <w:t xml:space="preserve"> </w:t>
      </w:r>
      <w:r w:rsidRPr="003E7A7A">
        <w:rPr>
          <w:b w:val="0"/>
          <w:sz w:val="24"/>
        </w:rPr>
        <w:t>The application will be developed using Java, leveraging Android Studio for the Android platform. Image processing and AI algorithms will be implemented to achieve the desired features.</w:t>
      </w:r>
    </w:p>
    <w:p w14:paraId="2F4C30B6" w14:textId="77777777" w:rsidR="00730291" w:rsidRPr="003E7A7A" w:rsidRDefault="00730291" w:rsidP="00730291">
      <w:pPr>
        <w:pStyle w:val="special"/>
        <w:rPr>
          <w:b w:val="0"/>
          <w:sz w:val="24"/>
        </w:rPr>
      </w:pPr>
    </w:p>
    <w:p w14:paraId="18F58CD0" w14:textId="77777777" w:rsidR="00730291" w:rsidRPr="003E7A7A" w:rsidRDefault="00730291" w:rsidP="00730291">
      <w:pPr>
        <w:pStyle w:val="special"/>
        <w:rPr>
          <w:b w:val="0"/>
          <w:sz w:val="24"/>
        </w:rPr>
      </w:pPr>
      <w:r w:rsidRPr="003E7A7A">
        <w:rPr>
          <w:sz w:val="26"/>
          <w:szCs w:val="26"/>
        </w:rPr>
        <w:t>d. Testing:</w:t>
      </w:r>
      <w:r w:rsidRPr="003E7A7A">
        <w:rPr>
          <w:b w:val="0"/>
          <w:sz w:val="24"/>
        </w:rPr>
        <w:t xml:space="preserve"> Rigorous testing will be conducted to ensure the app's functionality, performance, and user experience meet high standards.</w:t>
      </w:r>
    </w:p>
    <w:p w14:paraId="1F27C11C" w14:textId="77777777" w:rsidR="00730291" w:rsidRPr="003E7A7A" w:rsidRDefault="00730291" w:rsidP="00730291">
      <w:pPr>
        <w:pStyle w:val="special"/>
        <w:rPr>
          <w:b w:val="0"/>
          <w:sz w:val="24"/>
        </w:rPr>
      </w:pPr>
    </w:p>
    <w:p w14:paraId="532815D4" w14:textId="77777777" w:rsidR="00730291" w:rsidRPr="003E7A7A" w:rsidRDefault="00730291" w:rsidP="00730291">
      <w:pPr>
        <w:pStyle w:val="special"/>
        <w:rPr>
          <w:b w:val="0"/>
          <w:sz w:val="24"/>
        </w:rPr>
      </w:pPr>
      <w:r w:rsidRPr="003E7A7A">
        <w:rPr>
          <w:sz w:val="26"/>
          <w:szCs w:val="26"/>
        </w:rPr>
        <w:t>e. Deployment:</w:t>
      </w:r>
      <w:r w:rsidRPr="003E7A7A">
        <w:rPr>
          <w:b w:val="0"/>
          <w:sz w:val="24"/>
        </w:rPr>
        <w:t xml:space="preserve"> The app will be published on the Google Play Store, ensuring accessibility to a wide user base.</w:t>
      </w:r>
    </w:p>
    <w:p w14:paraId="43DA4ADF" w14:textId="77777777" w:rsidR="00730291" w:rsidRPr="003E7A7A" w:rsidRDefault="00730291" w:rsidP="00730291">
      <w:pPr>
        <w:pStyle w:val="special"/>
        <w:rPr>
          <w:b w:val="0"/>
          <w:sz w:val="24"/>
        </w:rPr>
      </w:pPr>
    </w:p>
    <w:p w14:paraId="28771339" w14:textId="77777777" w:rsidR="00730291" w:rsidRPr="003E7A7A" w:rsidRDefault="00730291" w:rsidP="00730291">
      <w:pPr>
        <w:pStyle w:val="special"/>
        <w:rPr>
          <w:b w:val="0"/>
          <w:sz w:val="24"/>
        </w:rPr>
      </w:pPr>
      <w:r w:rsidRPr="003E7A7A">
        <w:rPr>
          <w:sz w:val="26"/>
          <w:szCs w:val="26"/>
        </w:rPr>
        <w:t>f. User Feedback and Iteration:</w:t>
      </w:r>
      <w:r w:rsidRPr="003E7A7A">
        <w:rPr>
          <w:b w:val="0"/>
          <w:sz w:val="24"/>
        </w:rPr>
        <w:t xml:space="preserve"> Continuous feedback collection and updates will be carried out to improve the app based on user experiences and evolving technology.</w:t>
      </w:r>
    </w:p>
    <w:p w14:paraId="7B292CBF" w14:textId="77777777" w:rsidR="00730291" w:rsidRDefault="00730291" w:rsidP="00730291">
      <w:pPr>
        <w:pStyle w:val="special"/>
        <w:rPr>
          <w:b w:val="0"/>
        </w:rPr>
      </w:pPr>
    </w:p>
    <w:p w14:paraId="75A6A0AE" w14:textId="77777777" w:rsidR="00730291" w:rsidRPr="003E7A7A" w:rsidRDefault="00730291" w:rsidP="00730291">
      <w:pPr>
        <w:pStyle w:val="special"/>
        <w:rPr>
          <w:b w:val="0"/>
        </w:rPr>
      </w:pPr>
    </w:p>
    <w:p w14:paraId="146F38D0" w14:textId="77777777" w:rsidR="00730291" w:rsidRPr="003E7A7A" w:rsidRDefault="00730291" w:rsidP="00730291">
      <w:pPr>
        <w:pStyle w:val="special"/>
      </w:pPr>
      <w:r w:rsidRPr="003E7A7A">
        <w:t>4. Components</w:t>
      </w:r>
    </w:p>
    <w:p w14:paraId="09E331F2" w14:textId="77777777" w:rsidR="00730291" w:rsidRPr="003E7A7A" w:rsidRDefault="00730291" w:rsidP="00730291">
      <w:pPr>
        <w:pStyle w:val="special"/>
        <w:rPr>
          <w:b w:val="0"/>
        </w:rPr>
      </w:pPr>
    </w:p>
    <w:p w14:paraId="6BFFD519" w14:textId="77777777" w:rsidR="00730291" w:rsidRPr="003E7A7A" w:rsidRDefault="00730291" w:rsidP="00730291">
      <w:pPr>
        <w:pStyle w:val="special"/>
        <w:rPr>
          <w:b w:val="0"/>
        </w:rPr>
      </w:pPr>
      <w:r w:rsidRPr="003E7A7A">
        <w:rPr>
          <w:b w:val="0"/>
        </w:rPr>
        <w:t>The Android app will consist of the following key components:</w:t>
      </w:r>
    </w:p>
    <w:p w14:paraId="509F0529" w14:textId="77777777" w:rsidR="00730291" w:rsidRPr="003E7A7A" w:rsidRDefault="00730291" w:rsidP="00730291">
      <w:pPr>
        <w:pStyle w:val="special"/>
        <w:rPr>
          <w:b w:val="0"/>
        </w:rPr>
      </w:pPr>
    </w:p>
    <w:p w14:paraId="7F95D114" w14:textId="77777777" w:rsidR="00730291" w:rsidRPr="003E7A7A" w:rsidRDefault="00730291" w:rsidP="00730291">
      <w:pPr>
        <w:pStyle w:val="special"/>
        <w:rPr>
          <w:b w:val="0"/>
        </w:rPr>
      </w:pPr>
      <w:r w:rsidRPr="003E33F9">
        <w:rPr>
          <w:sz w:val="26"/>
          <w:szCs w:val="26"/>
        </w:rPr>
        <w:t>a. Image to Sketch Converter:</w:t>
      </w:r>
      <w:r w:rsidRPr="003E7A7A">
        <w:rPr>
          <w:b w:val="0"/>
        </w:rPr>
        <w:t xml:space="preserve"> This component will employ advanced image processing techniques to transform user-uploaded photos into artistic sketches.</w:t>
      </w:r>
    </w:p>
    <w:p w14:paraId="3182EEA4" w14:textId="77777777" w:rsidR="00730291" w:rsidRPr="003E7A7A" w:rsidRDefault="00730291" w:rsidP="00730291">
      <w:pPr>
        <w:pStyle w:val="special"/>
        <w:rPr>
          <w:b w:val="0"/>
        </w:rPr>
      </w:pPr>
    </w:p>
    <w:p w14:paraId="0709E585" w14:textId="77777777" w:rsidR="00730291" w:rsidRPr="003E7A7A" w:rsidRDefault="00730291" w:rsidP="00730291">
      <w:pPr>
        <w:pStyle w:val="special"/>
        <w:rPr>
          <w:b w:val="0"/>
        </w:rPr>
      </w:pPr>
      <w:r w:rsidRPr="003E33F9">
        <w:rPr>
          <w:sz w:val="26"/>
          <w:szCs w:val="26"/>
        </w:rPr>
        <w:t>b. Camera Overlay:</w:t>
      </w:r>
      <w:r w:rsidRPr="003E7A7A">
        <w:rPr>
          <w:b w:val="0"/>
        </w:rPr>
        <w:t xml:space="preserve"> The application will overlay the sketch on the camera screen in real-time, allowing users to view their artwork in progress.</w:t>
      </w:r>
    </w:p>
    <w:p w14:paraId="21B6CDED" w14:textId="77777777" w:rsidR="00730291" w:rsidRPr="003E7A7A" w:rsidRDefault="00730291" w:rsidP="00730291">
      <w:pPr>
        <w:pStyle w:val="special"/>
        <w:rPr>
          <w:b w:val="0"/>
        </w:rPr>
      </w:pPr>
    </w:p>
    <w:p w14:paraId="7D06AFD2" w14:textId="77777777" w:rsidR="00730291" w:rsidRPr="003E7A7A" w:rsidRDefault="00730291" w:rsidP="00730291">
      <w:pPr>
        <w:pStyle w:val="special"/>
        <w:rPr>
          <w:b w:val="0"/>
        </w:rPr>
      </w:pPr>
      <w:r w:rsidRPr="003E33F9">
        <w:rPr>
          <w:sz w:val="26"/>
          <w:szCs w:val="26"/>
        </w:rPr>
        <w:t>c. Device Mirroring:</w:t>
      </w:r>
      <w:r w:rsidRPr="003E7A7A">
        <w:rPr>
          <w:b w:val="0"/>
        </w:rPr>
        <w:t xml:space="preserve"> Users will be able to mirror their device screens, enabling the creation of large-scale artworks while tracking progress.</w:t>
      </w:r>
    </w:p>
    <w:p w14:paraId="04940A5F" w14:textId="77777777" w:rsidR="00730291" w:rsidRPr="003E7A7A" w:rsidRDefault="00730291" w:rsidP="00730291">
      <w:pPr>
        <w:pStyle w:val="special"/>
        <w:rPr>
          <w:b w:val="0"/>
        </w:rPr>
      </w:pPr>
    </w:p>
    <w:p w14:paraId="3E5E9463" w14:textId="77777777" w:rsidR="00730291" w:rsidRPr="003E7A7A" w:rsidRDefault="00730291" w:rsidP="00730291">
      <w:pPr>
        <w:pStyle w:val="special"/>
        <w:rPr>
          <w:b w:val="0"/>
        </w:rPr>
      </w:pPr>
      <w:r w:rsidRPr="003E33F9">
        <w:rPr>
          <w:sz w:val="26"/>
          <w:szCs w:val="26"/>
        </w:rPr>
        <w:t>d. AI Art Generation:</w:t>
      </w:r>
      <w:r w:rsidRPr="003E7A7A">
        <w:rPr>
          <w:b w:val="0"/>
        </w:rPr>
        <w:t xml:space="preserve"> The app will incorporate AI algorithms to generate unique artworks based on user inputs and preferences.</w:t>
      </w:r>
    </w:p>
    <w:p w14:paraId="4D6F6471" w14:textId="77777777" w:rsidR="00730291" w:rsidRPr="003E7A7A" w:rsidRDefault="00730291" w:rsidP="00730291">
      <w:pPr>
        <w:pStyle w:val="special"/>
        <w:rPr>
          <w:b w:val="0"/>
        </w:rPr>
      </w:pPr>
    </w:p>
    <w:p w14:paraId="456D3205" w14:textId="77777777" w:rsidR="00730291" w:rsidRDefault="00730291" w:rsidP="00730291">
      <w:pPr>
        <w:pStyle w:val="special"/>
        <w:rPr>
          <w:b w:val="0"/>
        </w:rPr>
      </w:pPr>
      <w:r w:rsidRPr="003E33F9">
        <w:rPr>
          <w:sz w:val="26"/>
          <w:szCs w:val="26"/>
        </w:rPr>
        <w:t>e. User Profile and Progress Tracking:</w:t>
      </w:r>
      <w:r w:rsidRPr="003E7A7A">
        <w:rPr>
          <w:b w:val="0"/>
        </w:rPr>
        <w:t xml:space="preserve"> </w:t>
      </w:r>
      <w:r>
        <w:rPr>
          <w:b w:val="0"/>
        </w:rPr>
        <w:t xml:space="preserve"> </w:t>
      </w:r>
      <w:r w:rsidRPr="003E7A7A">
        <w:rPr>
          <w:b w:val="0"/>
        </w:rPr>
        <w:t>Users can create profiles to save and track their artistic journey, enabling them to see their progress over time.</w:t>
      </w:r>
    </w:p>
    <w:p w14:paraId="0924C409" w14:textId="77777777" w:rsidR="00730291" w:rsidRPr="003E7A7A" w:rsidRDefault="00730291" w:rsidP="00730291">
      <w:pPr>
        <w:pStyle w:val="special"/>
        <w:rPr>
          <w:b w:val="0"/>
        </w:rPr>
      </w:pPr>
    </w:p>
    <w:p w14:paraId="6281350E" w14:textId="77777777" w:rsidR="00730291" w:rsidRPr="003E7A7A" w:rsidRDefault="00730291" w:rsidP="00730291">
      <w:pPr>
        <w:pStyle w:val="special"/>
        <w:rPr>
          <w:b w:val="0"/>
        </w:rPr>
      </w:pPr>
    </w:p>
    <w:p w14:paraId="11DD453D" w14:textId="77777777" w:rsidR="00730291" w:rsidRPr="003E7A7A" w:rsidRDefault="00730291" w:rsidP="00730291">
      <w:pPr>
        <w:pStyle w:val="special"/>
      </w:pPr>
      <w:r w:rsidRPr="003E7A7A">
        <w:t>5. Project Scope</w:t>
      </w:r>
    </w:p>
    <w:p w14:paraId="70B5DEE4" w14:textId="77777777" w:rsidR="00730291" w:rsidRPr="003E7A7A" w:rsidRDefault="00730291" w:rsidP="00730291">
      <w:pPr>
        <w:pStyle w:val="special"/>
        <w:rPr>
          <w:b w:val="0"/>
        </w:rPr>
      </w:pPr>
    </w:p>
    <w:p w14:paraId="0C34D7B4" w14:textId="77777777" w:rsidR="00730291" w:rsidRPr="003E7A7A" w:rsidRDefault="00730291" w:rsidP="00730291">
      <w:pPr>
        <w:pStyle w:val="special"/>
        <w:rPr>
          <w:b w:val="0"/>
        </w:rPr>
      </w:pPr>
      <w:r w:rsidRPr="003E7A7A">
        <w:rPr>
          <w:b w:val="0"/>
        </w:rPr>
        <w:t>The scope of this project encompasses the development of an Android application that includes the following features:</w:t>
      </w:r>
    </w:p>
    <w:p w14:paraId="6243C611" w14:textId="77777777" w:rsidR="00730291" w:rsidRPr="003E7A7A" w:rsidRDefault="00730291" w:rsidP="00730291">
      <w:pPr>
        <w:pStyle w:val="special"/>
        <w:rPr>
          <w:b w:val="0"/>
        </w:rPr>
      </w:pPr>
    </w:p>
    <w:p w14:paraId="5D12646C" w14:textId="77777777" w:rsidR="00730291" w:rsidRPr="003E7A7A" w:rsidRDefault="00730291" w:rsidP="00730291">
      <w:pPr>
        <w:pStyle w:val="special"/>
        <w:rPr>
          <w:b w:val="0"/>
        </w:rPr>
      </w:pPr>
      <w:r w:rsidRPr="003E7A7A">
        <w:rPr>
          <w:b w:val="0"/>
        </w:rPr>
        <w:t>- Image to sketch conversion with a variety of artistic filters.</w:t>
      </w:r>
    </w:p>
    <w:p w14:paraId="25A372CE" w14:textId="77777777" w:rsidR="00730291" w:rsidRPr="003E7A7A" w:rsidRDefault="00730291" w:rsidP="00730291">
      <w:pPr>
        <w:pStyle w:val="special"/>
        <w:rPr>
          <w:b w:val="0"/>
        </w:rPr>
      </w:pPr>
      <w:r w:rsidRPr="003E7A7A">
        <w:rPr>
          <w:b w:val="0"/>
        </w:rPr>
        <w:t>- Real-time camera overlay of sketches on the camera feed.</w:t>
      </w:r>
    </w:p>
    <w:p w14:paraId="0A780E13" w14:textId="77777777" w:rsidR="00730291" w:rsidRPr="003E7A7A" w:rsidRDefault="00730291" w:rsidP="00730291">
      <w:pPr>
        <w:pStyle w:val="special"/>
        <w:rPr>
          <w:b w:val="0"/>
        </w:rPr>
      </w:pPr>
      <w:r w:rsidRPr="003E7A7A">
        <w:rPr>
          <w:b w:val="0"/>
        </w:rPr>
        <w:lastRenderedPageBreak/>
        <w:t>- Device mirroring for large canvas projects.</w:t>
      </w:r>
    </w:p>
    <w:p w14:paraId="3AC09C16" w14:textId="77777777" w:rsidR="00730291" w:rsidRPr="003E7A7A" w:rsidRDefault="00730291" w:rsidP="00730291">
      <w:pPr>
        <w:pStyle w:val="special"/>
        <w:rPr>
          <w:b w:val="0"/>
        </w:rPr>
      </w:pPr>
      <w:r w:rsidRPr="003E7A7A">
        <w:rPr>
          <w:b w:val="0"/>
        </w:rPr>
        <w:t>- AI-based artwork generation.</w:t>
      </w:r>
    </w:p>
    <w:p w14:paraId="0A30BFC7" w14:textId="77777777" w:rsidR="00730291" w:rsidRPr="003E7A7A" w:rsidRDefault="00730291" w:rsidP="00730291">
      <w:pPr>
        <w:pStyle w:val="special"/>
        <w:rPr>
          <w:b w:val="0"/>
        </w:rPr>
      </w:pPr>
      <w:r w:rsidRPr="003E7A7A">
        <w:rPr>
          <w:b w:val="0"/>
        </w:rPr>
        <w:t>- User profiles and progress tracking.</w:t>
      </w:r>
    </w:p>
    <w:p w14:paraId="0B39E939" w14:textId="77777777" w:rsidR="00730291" w:rsidRPr="003E7A7A" w:rsidRDefault="00730291" w:rsidP="00730291">
      <w:pPr>
        <w:pStyle w:val="special"/>
        <w:rPr>
          <w:b w:val="0"/>
        </w:rPr>
      </w:pPr>
      <w:r w:rsidRPr="003E7A7A">
        <w:rPr>
          <w:b w:val="0"/>
        </w:rPr>
        <w:t>- Intuitive and user-friendly interface.</w:t>
      </w:r>
    </w:p>
    <w:p w14:paraId="47B4DE76" w14:textId="77777777" w:rsidR="00730291" w:rsidRPr="003E7A7A" w:rsidRDefault="00730291" w:rsidP="00730291">
      <w:pPr>
        <w:pStyle w:val="special"/>
        <w:rPr>
          <w:b w:val="0"/>
        </w:rPr>
      </w:pPr>
      <w:r w:rsidRPr="003E7A7A">
        <w:rPr>
          <w:b w:val="0"/>
        </w:rPr>
        <w:t>- Compatibility with a range of Android devices.</w:t>
      </w:r>
    </w:p>
    <w:p w14:paraId="00C73BE6" w14:textId="77777777" w:rsidR="00730291" w:rsidRPr="003E7A7A" w:rsidRDefault="00730291" w:rsidP="00730291">
      <w:pPr>
        <w:pStyle w:val="special"/>
        <w:rPr>
          <w:b w:val="0"/>
        </w:rPr>
      </w:pPr>
    </w:p>
    <w:p w14:paraId="2BF7B457" w14:textId="77777777" w:rsidR="00730291" w:rsidRDefault="00730291" w:rsidP="00730291">
      <w:pPr>
        <w:pStyle w:val="special"/>
        <w:rPr>
          <w:b w:val="0"/>
        </w:rPr>
      </w:pPr>
      <w:r w:rsidRPr="003E7A7A">
        <w:rPr>
          <w:b w:val="0"/>
        </w:rPr>
        <w:t>The project will also involve continuous updates and improvements to enhance the user experience and add new features based on user feedback and emerging technologies. The final product will cater to artists and art enthusiasts, offering them a valuable tool for artistic expression and growth.</w:t>
      </w:r>
      <w:bookmarkStart w:id="1" w:name="_Toc49658247"/>
    </w:p>
    <w:p w14:paraId="575A25EA" w14:textId="3D7BF950" w:rsidR="00730291" w:rsidRPr="00730291" w:rsidRDefault="00730291" w:rsidP="00730291">
      <w:pPr>
        <w:pStyle w:val="special"/>
        <w:rPr>
          <w:b w:val="0"/>
        </w:rPr>
      </w:pPr>
      <w:r>
        <w:t>6. High level Project Plan</w:t>
      </w:r>
      <w:bookmarkEnd w:id="1"/>
    </w:p>
    <w:p w14:paraId="386D5B2C" w14:textId="3FC9F3CA" w:rsidR="00730291" w:rsidRPr="00730291" w:rsidRDefault="00730291" w:rsidP="00730291">
      <w:pPr>
        <w:ind w:left="360"/>
        <w:jc w:val="both"/>
        <w:rPr>
          <w:rFonts w:ascii="Arial" w:hAnsi="Arial" w:cs="Arial"/>
          <w:sz w:val="28"/>
          <w:szCs w:val="28"/>
        </w:rPr>
      </w:pPr>
      <w:r w:rsidRPr="00730291">
        <w:rPr>
          <w:rFonts w:ascii="Arial" w:hAnsi="Arial" w:cs="Arial"/>
          <w:sz w:val="28"/>
          <w:szCs w:val="28"/>
        </w:rPr>
        <w:t>The project plan has been illustrated in graphical which called as Gantt chart that involves the duration of tasks that shows what is the start and end time for activities in each stage of SDLC.</w:t>
      </w:r>
    </w:p>
    <w:p w14:paraId="419A5FC7" w14:textId="5A593580" w:rsidR="00730291" w:rsidRDefault="00730291" w:rsidP="00730291">
      <w:pPr>
        <w:ind w:left="360"/>
        <w:jc w:val="both"/>
        <w:rPr>
          <w:sz w:val="28"/>
          <w:szCs w:val="28"/>
        </w:rPr>
      </w:pPr>
    </w:p>
    <w:p w14:paraId="0F65D147" w14:textId="563C224A" w:rsidR="00730291" w:rsidRDefault="00730291" w:rsidP="00730291">
      <w:pPr>
        <w:pStyle w:val="Heading1"/>
        <w:tabs>
          <w:tab w:val="left" w:pos="360"/>
        </w:tabs>
      </w:pPr>
      <w:r>
        <w:t>7. Gantt Chart</w:t>
      </w:r>
    </w:p>
    <w:tbl>
      <w:tblPr>
        <w:tblStyle w:val="TableGridLight1"/>
        <w:tblpPr w:leftFromText="180" w:rightFromText="180" w:vertAnchor="text" w:horzAnchor="margin" w:tblpXSpec="center" w:tblpY="350"/>
        <w:tblW w:w="10890" w:type="dxa"/>
        <w:tblLook w:val="04A0" w:firstRow="1" w:lastRow="0" w:firstColumn="1" w:lastColumn="0" w:noHBand="0" w:noVBand="1"/>
      </w:tblPr>
      <w:tblGrid>
        <w:gridCol w:w="1230"/>
        <w:gridCol w:w="4260"/>
        <w:gridCol w:w="1890"/>
        <w:gridCol w:w="1980"/>
        <w:gridCol w:w="1530"/>
      </w:tblGrid>
      <w:tr w:rsidR="00393C73" w14:paraId="4A2BC9BC" w14:textId="77777777" w:rsidTr="00393C73">
        <w:trPr>
          <w:trHeight w:val="467"/>
        </w:trPr>
        <w:tc>
          <w:tcPr>
            <w:tcW w:w="1230" w:type="dxa"/>
          </w:tcPr>
          <w:p w14:paraId="122A76F1" w14:textId="77777777" w:rsidR="00393C73" w:rsidRDefault="00393C73" w:rsidP="00393C73">
            <w:r>
              <w:t xml:space="preserve">Sr#             </w:t>
            </w:r>
          </w:p>
        </w:tc>
        <w:tc>
          <w:tcPr>
            <w:tcW w:w="4260" w:type="dxa"/>
          </w:tcPr>
          <w:p w14:paraId="0221AB95" w14:textId="77777777" w:rsidR="00393C73" w:rsidRDefault="00393C73" w:rsidP="00393C73">
            <w:pPr>
              <w:rPr>
                <w:sz w:val="28"/>
                <w:szCs w:val="28"/>
                <w:u w:val="single"/>
              </w:rPr>
            </w:pPr>
            <w:r w:rsidRPr="0F6F0742">
              <w:rPr>
                <w:sz w:val="28"/>
                <w:szCs w:val="28"/>
                <w:u w:val="single"/>
              </w:rPr>
              <w:t>Task</w:t>
            </w:r>
          </w:p>
        </w:tc>
        <w:tc>
          <w:tcPr>
            <w:tcW w:w="1890" w:type="dxa"/>
          </w:tcPr>
          <w:p w14:paraId="60C0372A" w14:textId="77777777" w:rsidR="00393C73" w:rsidRDefault="00393C73" w:rsidP="00393C73">
            <w:pPr>
              <w:rPr>
                <w:sz w:val="28"/>
                <w:szCs w:val="28"/>
                <w:u w:val="single"/>
              </w:rPr>
            </w:pPr>
            <w:r w:rsidRPr="0F6F0742">
              <w:rPr>
                <w:sz w:val="28"/>
                <w:szCs w:val="28"/>
                <w:u w:val="single"/>
              </w:rPr>
              <w:t>Start Date</w:t>
            </w:r>
          </w:p>
        </w:tc>
        <w:tc>
          <w:tcPr>
            <w:tcW w:w="1980" w:type="dxa"/>
          </w:tcPr>
          <w:p w14:paraId="49111D67" w14:textId="77777777" w:rsidR="00393C73" w:rsidRDefault="00393C73" w:rsidP="00393C73">
            <w:pPr>
              <w:rPr>
                <w:sz w:val="28"/>
                <w:szCs w:val="28"/>
                <w:u w:val="single"/>
              </w:rPr>
            </w:pPr>
            <w:r w:rsidRPr="0F6F0742">
              <w:rPr>
                <w:sz w:val="28"/>
                <w:szCs w:val="28"/>
                <w:u w:val="single"/>
              </w:rPr>
              <w:t>End Date</w:t>
            </w:r>
          </w:p>
        </w:tc>
        <w:tc>
          <w:tcPr>
            <w:tcW w:w="1530" w:type="dxa"/>
          </w:tcPr>
          <w:p w14:paraId="30A1CC6A" w14:textId="77777777" w:rsidR="00393C73" w:rsidRDefault="00393C73" w:rsidP="00393C73">
            <w:pPr>
              <w:rPr>
                <w:sz w:val="28"/>
                <w:szCs w:val="28"/>
                <w:u w:val="single"/>
              </w:rPr>
            </w:pPr>
            <w:r w:rsidRPr="0F6F0742">
              <w:rPr>
                <w:sz w:val="28"/>
                <w:szCs w:val="28"/>
                <w:u w:val="single"/>
              </w:rPr>
              <w:t>Duration</w:t>
            </w:r>
          </w:p>
        </w:tc>
      </w:tr>
      <w:tr w:rsidR="00393C73" w14:paraId="1B521AD2" w14:textId="77777777" w:rsidTr="00393C73">
        <w:tc>
          <w:tcPr>
            <w:tcW w:w="1230" w:type="dxa"/>
          </w:tcPr>
          <w:p w14:paraId="0CE7193A" w14:textId="77777777" w:rsidR="00393C73" w:rsidRDefault="00393C73" w:rsidP="00393C73">
            <w:r>
              <w:t xml:space="preserve">                         1   </w:t>
            </w:r>
          </w:p>
        </w:tc>
        <w:tc>
          <w:tcPr>
            <w:tcW w:w="4260" w:type="dxa"/>
          </w:tcPr>
          <w:p w14:paraId="18BF7713" w14:textId="77777777" w:rsidR="00393C73" w:rsidRDefault="00393C73" w:rsidP="00393C73">
            <w:r>
              <w:t>Creating a plan</w:t>
            </w:r>
          </w:p>
        </w:tc>
        <w:tc>
          <w:tcPr>
            <w:tcW w:w="1890" w:type="dxa"/>
          </w:tcPr>
          <w:p w14:paraId="0447E5CE" w14:textId="77777777" w:rsidR="00393C73" w:rsidRDefault="00393C73" w:rsidP="00393C73">
            <w:r>
              <w:t>15-aug-23</w:t>
            </w:r>
          </w:p>
        </w:tc>
        <w:tc>
          <w:tcPr>
            <w:tcW w:w="1980" w:type="dxa"/>
          </w:tcPr>
          <w:p w14:paraId="5547B167" w14:textId="77777777" w:rsidR="00393C73" w:rsidRDefault="00393C73" w:rsidP="00393C73">
            <w:r>
              <w:t>30-aug-23</w:t>
            </w:r>
          </w:p>
        </w:tc>
        <w:tc>
          <w:tcPr>
            <w:tcW w:w="1530" w:type="dxa"/>
          </w:tcPr>
          <w:p w14:paraId="3A6DA4A5" w14:textId="77777777" w:rsidR="00393C73" w:rsidRDefault="00393C73" w:rsidP="00393C73">
            <w:r>
              <w:t>15 days</w:t>
            </w:r>
          </w:p>
        </w:tc>
      </w:tr>
      <w:tr w:rsidR="00393C73" w14:paraId="76C83C23" w14:textId="77777777" w:rsidTr="00393C73">
        <w:tc>
          <w:tcPr>
            <w:tcW w:w="1230" w:type="dxa"/>
          </w:tcPr>
          <w:p w14:paraId="37DBABB4" w14:textId="77777777" w:rsidR="00393C73" w:rsidRDefault="00393C73" w:rsidP="00393C73">
            <w:r>
              <w:t xml:space="preserve">                         2</w:t>
            </w:r>
          </w:p>
        </w:tc>
        <w:tc>
          <w:tcPr>
            <w:tcW w:w="4260" w:type="dxa"/>
          </w:tcPr>
          <w:p w14:paraId="0156E1D3" w14:textId="77777777" w:rsidR="00393C73" w:rsidRDefault="00393C73" w:rsidP="00393C73">
            <w:r>
              <w:t>Documentation</w:t>
            </w:r>
          </w:p>
        </w:tc>
        <w:tc>
          <w:tcPr>
            <w:tcW w:w="1890" w:type="dxa"/>
          </w:tcPr>
          <w:p w14:paraId="7D220F6D" w14:textId="77777777" w:rsidR="00393C73" w:rsidRDefault="00393C73" w:rsidP="00393C73">
            <w:r>
              <w:t>1-sept-23</w:t>
            </w:r>
          </w:p>
        </w:tc>
        <w:tc>
          <w:tcPr>
            <w:tcW w:w="1980" w:type="dxa"/>
          </w:tcPr>
          <w:p w14:paraId="1EB6B625" w14:textId="77777777" w:rsidR="00393C73" w:rsidRDefault="00393C73" w:rsidP="00393C73">
            <w:r>
              <w:t>15-nov-23</w:t>
            </w:r>
          </w:p>
        </w:tc>
        <w:tc>
          <w:tcPr>
            <w:tcW w:w="1530" w:type="dxa"/>
          </w:tcPr>
          <w:p w14:paraId="62767DE2" w14:textId="77777777" w:rsidR="00393C73" w:rsidRDefault="00393C73" w:rsidP="00393C73">
            <w:r>
              <w:t>90 days</w:t>
            </w:r>
          </w:p>
        </w:tc>
      </w:tr>
      <w:tr w:rsidR="00393C73" w14:paraId="07F71951" w14:textId="77777777" w:rsidTr="00393C73">
        <w:tc>
          <w:tcPr>
            <w:tcW w:w="1230" w:type="dxa"/>
          </w:tcPr>
          <w:p w14:paraId="7AB80046" w14:textId="77777777" w:rsidR="00393C73" w:rsidRDefault="00393C73" w:rsidP="00393C73">
            <w:r>
              <w:t xml:space="preserve">                         3</w:t>
            </w:r>
          </w:p>
        </w:tc>
        <w:tc>
          <w:tcPr>
            <w:tcW w:w="4260" w:type="dxa"/>
          </w:tcPr>
          <w:p w14:paraId="7FEF7D7B" w14:textId="77777777" w:rsidR="00393C73" w:rsidRDefault="00393C73" w:rsidP="00393C73">
            <w:r>
              <w:t>Developing a database for Users</w:t>
            </w:r>
          </w:p>
        </w:tc>
        <w:tc>
          <w:tcPr>
            <w:tcW w:w="1890" w:type="dxa"/>
          </w:tcPr>
          <w:p w14:paraId="21ADC1DC" w14:textId="77777777" w:rsidR="00393C73" w:rsidRDefault="00393C73" w:rsidP="00393C73">
            <w:r>
              <w:t>15-nov-23</w:t>
            </w:r>
          </w:p>
        </w:tc>
        <w:tc>
          <w:tcPr>
            <w:tcW w:w="1980" w:type="dxa"/>
          </w:tcPr>
          <w:p w14:paraId="21F2D73C" w14:textId="77777777" w:rsidR="00393C73" w:rsidRDefault="00393C73" w:rsidP="00393C73">
            <w:r>
              <w:t>5-dec-23</w:t>
            </w:r>
          </w:p>
        </w:tc>
        <w:tc>
          <w:tcPr>
            <w:tcW w:w="1530" w:type="dxa"/>
          </w:tcPr>
          <w:p w14:paraId="7C37E91E" w14:textId="77777777" w:rsidR="00393C73" w:rsidRDefault="00393C73" w:rsidP="00393C73">
            <w:r>
              <w:t>30 days</w:t>
            </w:r>
          </w:p>
        </w:tc>
      </w:tr>
      <w:tr w:rsidR="00393C73" w14:paraId="34CD4557" w14:textId="77777777" w:rsidTr="00393C73">
        <w:tc>
          <w:tcPr>
            <w:tcW w:w="1230" w:type="dxa"/>
          </w:tcPr>
          <w:p w14:paraId="2D92DDD1" w14:textId="77777777" w:rsidR="00393C73" w:rsidRDefault="00393C73" w:rsidP="00393C73">
            <w:r>
              <w:t xml:space="preserve">                         4</w:t>
            </w:r>
          </w:p>
        </w:tc>
        <w:tc>
          <w:tcPr>
            <w:tcW w:w="4260" w:type="dxa"/>
          </w:tcPr>
          <w:p w14:paraId="765466E6" w14:textId="77777777" w:rsidR="00393C73" w:rsidRDefault="00393C73" w:rsidP="00393C73">
            <w:r>
              <w:t>Creating Application structure</w:t>
            </w:r>
          </w:p>
        </w:tc>
        <w:tc>
          <w:tcPr>
            <w:tcW w:w="1890" w:type="dxa"/>
          </w:tcPr>
          <w:p w14:paraId="1EFC8CCD" w14:textId="77777777" w:rsidR="00393C73" w:rsidRDefault="00393C73" w:rsidP="00393C73">
            <w:r>
              <w:t>5-dec-23</w:t>
            </w:r>
          </w:p>
        </w:tc>
        <w:tc>
          <w:tcPr>
            <w:tcW w:w="1980" w:type="dxa"/>
          </w:tcPr>
          <w:p w14:paraId="59B26911" w14:textId="77777777" w:rsidR="00393C73" w:rsidRDefault="00393C73" w:rsidP="00393C73">
            <w:r>
              <w:t>30-dec-23</w:t>
            </w:r>
          </w:p>
        </w:tc>
        <w:tc>
          <w:tcPr>
            <w:tcW w:w="1530" w:type="dxa"/>
          </w:tcPr>
          <w:p w14:paraId="2C758DCA" w14:textId="77777777" w:rsidR="00393C73" w:rsidRDefault="00393C73" w:rsidP="00393C73">
            <w:r>
              <w:t>15 days</w:t>
            </w:r>
          </w:p>
        </w:tc>
      </w:tr>
      <w:tr w:rsidR="00393C73" w14:paraId="44C1AEC2" w14:textId="77777777" w:rsidTr="00393C73">
        <w:tc>
          <w:tcPr>
            <w:tcW w:w="1230" w:type="dxa"/>
          </w:tcPr>
          <w:p w14:paraId="41E9F4F8" w14:textId="77777777" w:rsidR="00393C73" w:rsidRDefault="00393C73" w:rsidP="00393C73">
            <w:r>
              <w:t xml:space="preserve">                         5</w:t>
            </w:r>
          </w:p>
        </w:tc>
        <w:tc>
          <w:tcPr>
            <w:tcW w:w="4260" w:type="dxa"/>
          </w:tcPr>
          <w:p w14:paraId="4767AA2E" w14:textId="77777777" w:rsidR="00393C73" w:rsidRDefault="00393C73" w:rsidP="00393C73">
            <w:r>
              <w:t>Designing</w:t>
            </w:r>
          </w:p>
        </w:tc>
        <w:tc>
          <w:tcPr>
            <w:tcW w:w="1890" w:type="dxa"/>
          </w:tcPr>
          <w:p w14:paraId="6EF8899D" w14:textId="77777777" w:rsidR="00393C73" w:rsidRDefault="00393C73" w:rsidP="00393C73">
            <w:r>
              <w:t>3</w:t>
            </w:r>
            <w:r w:rsidRPr="00914EDF">
              <w:t>0-dec-23</w:t>
            </w:r>
          </w:p>
        </w:tc>
        <w:tc>
          <w:tcPr>
            <w:tcW w:w="1980" w:type="dxa"/>
          </w:tcPr>
          <w:p w14:paraId="4FC4433F" w14:textId="77777777" w:rsidR="00393C73" w:rsidRDefault="00393C73" w:rsidP="00393C73">
            <w:r>
              <w:t>20-jan-24</w:t>
            </w:r>
          </w:p>
        </w:tc>
        <w:tc>
          <w:tcPr>
            <w:tcW w:w="1530" w:type="dxa"/>
          </w:tcPr>
          <w:p w14:paraId="3754A16D" w14:textId="77777777" w:rsidR="00393C73" w:rsidRDefault="00393C73" w:rsidP="00393C73">
            <w:r>
              <w:t>25days</w:t>
            </w:r>
          </w:p>
        </w:tc>
      </w:tr>
      <w:tr w:rsidR="00393C73" w14:paraId="35BF3E38" w14:textId="77777777" w:rsidTr="00393C73">
        <w:tc>
          <w:tcPr>
            <w:tcW w:w="1230" w:type="dxa"/>
          </w:tcPr>
          <w:p w14:paraId="555A3259" w14:textId="77777777" w:rsidR="00393C73" w:rsidRDefault="00393C73" w:rsidP="00393C73">
            <w:r>
              <w:t xml:space="preserve">                         6 </w:t>
            </w:r>
          </w:p>
        </w:tc>
        <w:tc>
          <w:tcPr>
            <w:tcW w:w="4260" w:type="dxa"/>
          </w:tcPr>
          <w:p w14:paraId="004A736D" w14:textId="77777777" w:rsidR="00393C73" w:rsidRDefault="00393C73" w:rsidP="00393C73">
            <w:r>
              <w:t>Functionality</w:t>
            </w:r>
          </w:p>
        </w:tc>
        <w:tc>
          <w:tcPr>
            <w:tcW w:w="1890" w:type="dxa"/>
          </w:tcPr>
          <w:p w14:paraId="433AD013" w14:textId="77777777" w:rsidR="00393C73" w:rsidRDefault="00393C73" w:rsidP="00393C73">
            <w:r>
              <w:t>20-jan-24</w:t>
            </w:r>
          </w:p>
          <w:p w14:paraId="424D3A93" w14:textId="77777777" w:rsidR="00393C73" w:rsidRDefault="00393C73" w:rsidP="00393C73"/>
        </w:tc>
        <w:tc>
          <w:tcPr>
            <w:tcW w:w="1980" w:type="dxa"/>
          </w:tcPr>
          <w:p w14:paraId="27CD012E" w14:textId="77777777" w:rsidR="00393C73" w:rsidRDefault="00393C73" w:rsidP="00393C73">
            <w:r>
              <w:t>29-feb-24</w:t>
            </w:r>
          </w:p>
        </w:tc>
        <w:tc>
          <w:tcPr>
            <w:tcW w:w="1530" w:type="dxa"/>
          </w:tcPr>
          <w:p w14:paraId="7EB30B23" w14:textId="77777777" w:rsidR="00393C73" w:rsidRDefault="00393C73" w:rsidP="00393C73">
            <w:r>
              <w:t>45 days</w:t>
            </w:r>
          </w:p>
        </w:tc>
      </w:tr>
      <w:tr w:rsidR="00393C73" w14:paraId="068F3AAF" w14:textId="77777777" w:rsidTr="00393C73">
        <w:tc>
          <w:tcPr>
            <w:tcW w:w="1230" w:type="dxa"/>
          </w:tcPr>
          <w:p w14:paraId="04C2B19B" w14:textId="77777777" w:rsidR="00393C73" w:rsidRDefault="00393C73" w:rsidP="00393C73">
            <w:r>
              <w:t xml:space="preserve">                         7</w:t>
            </w:r>
          </w:p>
        </w:tc>
        <w:tc>
          <w:tcPr>
            <w:tcW w:w="4260" w:type="dxa"/>
          </w:tcPr>
          <w:p w14:paraId="3C2430D2" w14:textId="77777777" w:rsidR="00393C73" w:rsidRDefault="00393C73" w:rsidP="00393C73">
            <w:r>
              <w:t xml:space="preserve">Assigning Database </w:t>
            </w:r>
          </w:p>
        </w:tc>
        <w:tc>
          <w:tcPr>
            <w:tcW w:w="1890" w:type="dxa"/>
          </w:tcPr>
          <w:p w14:paraId="5371B3E4" w14:textId="77777777" w:rsidR="00393C73" w:rsidRDefault="00393C73" w:rsidP="00393C73">
            <w:r>
              <w:t>29-feb-24</w:t>
            </w:r>
          </w:p>
          <w:p w14:paraId="4C0F163B" w14:textId="77777777" w:rsidR="00393C73" w:rsidRDefault="00393C73" w:rsidP="00393C73"/>
        </w:tc>
        <w:tc>
          <w:tcPr>
            <w:tcW w:w="1980" w:type="dxa"/>
          </w:tcPr>
          <w:p w14:paraId="79D4BE8E" w14:textId="77777777" w:rsidR="00393C73" w:rsidRDefault="00393C73" w:rsidP="00393C73">
            <w:r>
              <w:t>20-march-24</w:t>
            </w:r>
          </w:p>
        </w:tc>
        <w:tc>
          <w:tcPr>
            <w:tcW w:w="1530" w:type="dxa"/>
          </w:tcPr>
          <w:p w14:paraId="719F47B7" w14:textId="77777777" w:rsidR="00393C73" w:rsidRDefault="00393C73" w:rsidP="00393C73">
            <w:r>
              <w:t>15 days</w:t>
            </w:r>
          </w:p>
        </w:tc>
      </w:tr>
      <w:tr w:rsidR="00393C73" w14:paraId="29E684D7" w14:textId="77777777" w:rsidTr="00393C73">
        <w:tc>
          <w:tcPr>
            <w:tcW w:w="1230" w:type="dxa"/>
          </w:tcPr>
          <w:p w14:paraId="3FCB0126" w14:textId="77777777" w:rsidR="00393C73" w:rsidRDefault="00393C73" w:rsidP="00393C73">
            <w:r>
              <w:t xml:space="preserve">                         8</w:t>
            </w:r>
          </w:p>
        </w:tc>
        <w:tc>
          <w:tcPr>
            <w:tcW w:w="4260" w:type="dxa"/>
          </w:tcPr>
          <w:p w14:paraId="69F7E3C5" w14:textId="77777777" w:rsidR="00393C73" w:rsidRDefault="00393C73" w:rsidP="00393C73">
            <w:r>
              <w:t>Testing of Application</w:t>
            </w:r>
          </w:p>
        </w:tc>
        <w:tc>
          <w:tcPr>
            <w:tcW w:w="1890" w:type="dxa"/>
          </w:tcPr>
          <w:p w14:paraId="65E9FC04" w14:textId="77777777" w:rsidR="00393C73" w:rsidRDefault="00393C73" w:rsidP="00393C73">
            <w:r>
              <w:t>20-march-24</w:t>
            </w:r>
          </w:p>
          <w:p w14:paraId="5C762488" w14:textId="77777777" w:rsidR="00393C73" w:rsidRDefault="00393C73" w:rsidP="00393C73"/>
        </w:tc>
        <w:tc>
          <w:tcPr>
            <w:tcW w:w="1980" w:type="dxa"/>
          </w:tcPr>
          <w:p w14:paraId="3B6451A5" w14:textId="77777777" w:rsidR="00393C73" w:rsidRDefault="00393C73" w:rsidP="00393C73">
            <w:r>
              <w:t>30-march-24</w:t>
            </w:r>
          </w:p>
        </w:tc>
        <w:tc>
          <w:tcPr>
            <w:tcW w:w="1530" w:type="dxa"/>
          </w:tcPr>
          <w:p w14:paraId="129CF16C" w14:textId="77777777" w:rsidR="00393C73" w:rsidRDefault="00393C73" w:rsidP="00393C73">
            <w:r>
              <w:t>15 days</w:t>
            </w:r>
          </w:p>
        </w:tc>
      </w:tr>
      <w:tr w:rsidR="00393C73" w14:paraId="04DB678C" w14:textId="77777777" w:rsidTr="00393C73">
        <w:tc>
          <w:tcPr>
            <w:tcW w:w="1230" w:type="dxa"/>
          </w:tcPr>
          <w:p w14:paraId="0B830653" w14:textId="77777777" w:rsidR="00393C73" w:rsidRDefault="00393C73" w:rsidP="00393C73">
            <w:r>
              <w:t xml:space="preserve">                         9</w:t>
            </w:r>
          </w:p>
        </w:tc>
        <w:tc>
          <w:tcPr>
            <w:tcW w:w="4260" w:type="dxa"/>
          </w:tcPr>
          <w:p w14:paraId="3C9645F1" w14:textId="77777777" w:rsidR="00393C73" w:rsidRDefault="00393C73" w:rsidP="00393C73">
            <w:r>
              <w:t>Implementation</w:t>
            </w:r>
          </w:p>
        </w:tc>
        <w:tc>
          <w:tcPr>
            <w:tcW w:w="1890" w:type="dxa"/>
          </w:tcPr>
          <w:p w14:paraId="6C05F355" w14:textId="77777777" w:rsidR="00393C73" w:rsidRDefault="00393C73" w:rsidP="00393C73">
            <w:r>
              <w:t>30-march-24</w:t>
            </w:r>
          </w:p>
          <w:p w14:paraId="3B54FA57" w14:textId="77777777" w:rsidR="00393C73" w:rsidRDefault="00393C73" w:rsidP="00393C73"/>
        </w:tc>
        <w:tc>
          <w:tcPr>
            <w:tcW w:w="1980" w:type="dxa"/>
          </w:tcPr>
          <w:p w14:paraId="4614BC30" w14:textId="77777777" w:rsidR="00393C73" w:rsidRDefault="00393C73" w:rsidP="00393C73">
            <w:r>
              <w:t>12-april-24</w:t>
            </w:r>
          </w:p>
        </w:tc>
        <w:tc>
          <w:tcPr>
            <w:tcW w:w="1530" w:type="dxa"/>
          </w:tcPr>
          <w:p w14:paraId="24845C73" w14:textId="77777777" w:rsidR="00393C73" w:rsidRDefault="00393C73" w:rsidP="00393C73">
            <w:r>
              <w:t>12days</w:t>
            </w:r>
          </w:p>
        </w:tc>
      </w:tr>
      <w:tr w:rsidR="00393C73" w14:paraId="0D807A22" w14:textId="77777777" w:rsidTr="00393C73">
        <w:tc>
          <w:tcPr>
            <w:tcW w:w="1230" w:type="dxa"/>
          </w:tcPr>
          <w:p w14:paraId="70200913" w14:textId="77777777" w:rsidR="00393C73" w:rsidRDefault="00393C73" w:rsidP="00393C73">
            <w:r>
              <w:t xml:space="preserve">                       10   </w:t>
            </w:r>
          </w:p>
        </w:tc>
        <w:tc>
          <w:tcPr>
            <w:tcW w:w="4260" w:type="dxa"/>
          </w:tcPr>
          <w:p w14:paraId="180905FB" w14:textId="77777777" w:rsidR="00393C73" w:rsidRDefault="00393C73" w:rsidP="00393C73">
            <w:r>
              <w:t>Final Testing</w:t>
            </w:r>
          </w:p>
        </w:tc>
        <w:tc>
          <w:tcPr>
            <w:tcW w:w="1890" w:type="dxa"/>
          </w:tcPr>
          <w:p w14:paraId="2D372D33" w14:textId="77777777" w:rsidR="00393C73" w:rsidRDefault="00393C73" w:rsidP="00393C73">
            <w:r>
              <w:t>12-april-24</w:t>
            </w:r>
          </w:p>
          <w:p w14:paraId="38CDCE27" w14:textId="77777777" w:rsidR="00393C73" w:rsidRDefault="00393C73" w:rsidP="00393C73"/>
        </w:tc>
        <w:tc>
          <w:tcPr>
            <w:tcW w:w="1980" w:type="dxa"/>
          </w:tcPr>
          <w:p w14:paraId="4A6A72BA" w14:textId="77777777" w:rsidR="00393C73" w:rsidRDefault="00393C73" w:rsidP="00393C73">
            <w:r>
              <w:t>10-may-24</w:t>
            </w:r>
          </w:p>
          <w:p w14:paraId="70C02B20" w14:textId="77777777" w:rsidR="00393C73" w:rsidRDefault="00393C73" w:rsidP="00393C73"/>
        </w:tc>
        <w:tc>
          <w:tcPr>
            <w:tcW w:w="1530" w:type="dxa"/>
          </w:tcPr>
          <w:p w14:paraId="17435780" w14:textId="77777777" w:rsidR="00393C73" w:rsidRDefault="00393C73" w:rsidP="00393C73">
            <w:r>
              <w:t>23 days</w:t>
            </w:r>
          </w:p>
        </w:tc>
      </w:tr>
    </w:tbl>
    <w:p w14:paraId="501A5880" w14:textId="77777777" w:rsidR="00730291" w:rsidRDefault="00730291" w:rsidP="00730291"/>
    <w:p w14:paraId="2B665208" w14:textId="77777777" w:rsidR="00730291" w:rsidRDefault="00730291" w:rsidP="00730291">
      <w:pPr>
        <w:ind w:left="360"/>
        <w:jc w:val="both"/>
        <w:rPr>
          <w:sz w:val="28"/>
          <w:szCs w:val="28"/>
        </w:rPr>
      </w:pPr>
    </w:p>
    <w:p w14:paraId="32BB5289" w14:textId="77777777" w:rsidR="00730291" w:rsidRPr="003E7A7A" w:rsidRDefault="00730291" w:rsidP="00730291">
      <w:pPr>
        <w:pStyle w:val="special"/>
        <w:rPr>
          <w:b w:val="0"/>
        </w:rPr>
      </w:pPr>
    </w:p>
    <w:p w14:paraId="3227A6BF" w14:textId="77777777" w:rsidR="00730291" w:rsidRDefault="00730291" w:rsidP="00730291">
      <w:r>
        <w:br w:type="page"/>
      </w:r>
    </w:p>
    <w:p w14:paraId="33195EB9" w14:textId="698D5AE0" w:rsidR="00914EDF" w:rsidRDefault="00914EDF" w:rsidP="00914EDF">
      <w:pPr>
        <w:pStyle w:val="Heading1"/>
        <w:rPr>
          <w:sz w:val="40"/>
          <w:szCs w:val="40"/>
          <w:u w:val="single"/>
        </w:rPr>
      </w:pPr>
      <w:r>
        <w:rPr>
          <w:sz w:val="40"/>
          <w:szCs w:val="40"/>
          <w:u w:val="single"/>
        </w:rPr>
        <w:lastRenderedPageBreak/>
        <w:t xml:space="preserve">Chapter 2: Software Requirements Specification </w:t>
      </w:r>
    </w:p>
    <w:p w14:paraId="6EE439FC" w14:textId="449166FE" w:rsidR="007778E3" w:rsidRDefault="007778E3" w:rsidP="007778E3"/>
    <w:p w14:paraId="1928EE3A" w14:textId="77777777" w:rsidR="007778E3" w:rsidRPr="007778E3" w:rsidRDefault="007778E3" w:rsidP="007778E3">
      <w:pPr>
        <w:rPr>
          <w:sz w:val="32"/>
          <w:szCs w:val="32"/>
        </w:rPr>
      </w:pPr>
    </w:p>
    <w:p w14:paraId="75EE11AF" w14:textId="77777777" w:rsidR="00914EDF" w:rsidRPr="007778E3" w:rsidRDefault="00914EDF" w:rsidP="007778E3">
      <w:pPr>
        <w:rPr>
          <w:b/>
          <w:sz w:val="32"/>
          <w:szCs w:val="32"/>
          <w:u w:val="single"/>
        </w:rPr>
      </w:pPr>
      <w:r w:rsidRPr="007778E3">
        <w:rPr>
          <w:b/>
          <w:sz w:val="32"/>
          <w:szCs w:val="32"/>
          <w:u w:val="single"/>
        </w:rPr>
        <w:t>Introduction</w:t>
      </w:r>
    </w:p>
    <w:p w14:paraId="4929558B" w14:textId="42F8ADC0" w:rsidR="00914EDF" w:rsidRPr="007778E3" w:rsidRDefault="00914EDF" w:rsidP="007778E3">
      <w:pPr>
        <w:rPr>
          <w:b/>
          <w:sz w:val="32"/>
          <w:szCs w:val="32"/>
          <w:u w:val="single"/>
        </w:rPr>
      </w:pPr>
      <w:r w:rsidRPr="007778E3">
        <w:rPr>
          <w:b/>
          <w:sz w:val="32"/>
          <w:szCs w:val="32"/>
          <w:u w:val="single"/>
        </w:rPr>
        <w:t xml:space="preserve"> </w:t>
      </w:r>
      <w:r w:rsidR="007778E3">
        <w:rPr>
          <w:b/>
          <w:sz w:val="32"/>
          <w:szCs w:val="32"/>
          <w:u w:val="single"/>
        </w:rPr>
        <w:t>2.</w:t>
      </w:r>
      <w:r w:rsidRPr="007778E3">
        <w:rPr>
          <w:b/>
          <w:sz w:val="32"/>
          <w:szCs w:val="32"/>
          <w:u w:val="single"/>
        </w:rPr>
        <w:t>1. Purpose of Document</w:t>
      </w:r>
    </w:p>
    <w:p w14:paraId="51C38FC9" w14:textId="77777777" w:rsidR="00914EDF" w:rsidRPr="00442E8E" w:rsidRDefault="00914EDF" w:rsidP="00393C73">
      <w:r w:rsidRPr="00442E8E">
        <w:t>This document serves as the introduction to the "</w:t>
      </w:r>
      <w:proofErr w:type="spellStart"/>
      <w:r w:rsidRPr="00442E8E">
        <w:t>SnapArt</w:t>
      </w:r>
      <w:proofErr w:type="spellEnd"/>
      <w:r w:rsidRPr="00442E8E">
        <w:t xml:space="preserve"> Pro" Final Year Project (FYP) proposal. It outlines the purpose of the project, its scope, and provides a brief project overview.</w:t>
      </w:r>
    </w:p>
    <w:p w14:paraId="566FE723" w14:textId="77777777" w:rsidR="00914EDF" w:rsidRPr="00F93FC6" w:rsidRDefault="00914EDF" w:rsidP="00914EDF">
      <w:pPr>
        <w:jc w:val="center"/>
        <w:rPr>
          <w:b/>
        </w:rPr>
      </w:pPr>
    </w:p>
    <w:p w14:paraId="1E0310BE" w14:textId="683F3A3B" w:rsidR="00914EDF" w:rsidRPr="007778E3" w:rsidRDefault="00914EDF" w:rsidP="007778E3">
      <w:pPr>
        <w:rPr>
          <w:b/>
          <w:sz w:val="32"/>
          <w:szCs w:val="32"/>
          <w:u w:val="single"/>
        </w:rPr>
      </w:pPr>
      <w:r w:rsidRPr="007778E3">
        <w:rPr>
          <w:b/>
          <w:sz w:val="32"/>
          <w:szCs w:val="32"/>
          <w:u w:val="single"/>
        </w:rPr>
        <w:t xml:space="preserve"> </w:t>
      </w:r>
      <w:r w:rsidR="007778E3">
        <w:rPr>
          <w:b/>
          <w:sz w:val="32"/>
          <w:szCs w:val="32"/>
          <w:u w:val="single"/>
        </w:rPr>
        <w:t>2</w:t>
      </w:r>
      <w:r w:rsidRPr="007778E3">
        <w:rPr>
          <w:b/>
          <w:sz w:val="32"/>
          <w:szCs w:val="32"/>
          <w:u w:val="single"/>
        </w:rPr>
        <w:t>.2 Project Overview</w:t>
      </w:r>
    </w:p>
    <w:p w14:paraId="76A6197E" w14:textId="77777777" w:rsidR="00914EDF" w:rsidRPr="00442E8E" w:rsidRDefault="00914EDF" w:rsidP="00393C73">
      <w:r w:rsidRPr="00442E8E">
        <w:t>The "</w:t>
      </w:r>
      <w:proofErr w:type="spellStart"/>
      <w:r w:rsidRPr="00442E8E">
        <w:t>SnapArt</w:t>
      </w:r>
      <w:proofErr w:type="spellEnd"/>
      <w:r w:rsidRPr="00442E8E">
        <w:t xml:space="preserve"> Pro" project is aimed at developing an Android application that caters to artists, art learners, and enthusiasts. This versatile application enables users to convert photos into sketches, view these sketches overlaid on their camera feed, support device mirroring for large-scale art projects, and even generate AI-generated artworks. It aims to bridge the gap between traditional and digital art, providing a user-friendly platform for creative expression and learning.</w:t>
      </w:r>
    </w:p>
    <w:p w14:paraId="5D2CFA1F" w14:textId="77777777" w:rsidR="00914EDF" w:rsidRPr="007778E3" w:rsidRDefault="00914EDF" w:rsidP="007778E3">
      <w:pPr>
        <w:rPr>
          <w:sz w:val="32"/>
          <w:szCs w:val="32"/>
          <w:u w:val="single"/>
        </w:rPr>
      </w:pPr>
    </w:p>
    <w:p w14:paraId="21846123" w14:textId="7A500818" w:rsidR="00914EDF" w:rsidRPr="007778E3" w:rsidRDefault="00914EDF" w:rsidP="007778E3">
      <w:pPr>
        <w:rPr>
          <w:b/>
          <w:sz w:val="32"/>
          <w:szCs w:val="32"/>
          <w:u w:val="single"/>
        </w:rPr>
      </w:pPr>
      <w:r w:rsidRPr="007778E3">
        <w:rPr>
          <w:b/>
          <w:sz w:val="32"/>
          <w:szCs w:val="32"/>
          <w:u w:val="single"/>
        </w:rPr>
        <w:t xml:space="preserve"> </w:t>
      </w:r>
      <w:r w:rsidR="007778E3">
        <w:rPr>
          <w:b/>
          <w:sz w:val="32"/>
          <w:szCs w:val="32"/>
          <w:u w:val="single"/>
        </w:rPr>
        <w:t>2</w:t>
      </w:r>
      <w:r w:rsidRPr="007778E3">
        <w:rPr>
          <w:b/>
          <w:sz w:val="32"/>
          <w:szCs w:val="32"/>
          <w:u w:val="single"/>
        </w:rPr>
        <w:t>.3 Scope</w:t>
      </w:r>
    </w:p>
    <w:p w14:paraId="6E8F4870" w14:textId="77777777" w:rsidR="00914EDF" w:rsidRPr="00442E8E" w:rsidRDefault="00914EDF" w:rsidP="00393C73">
      <w:r w:rsidRPr="00442E8E">
        <w:t>The scope of this FYP encompasses the development of the "</w:t>
      </w:r>
      <w:proofErr w:type="spellStart"/>
      <w:r w:rsidRPr="00442E8E">
        <w:t>SnapArt</w:t>
      </w:r>
      <w:proofErr w:type="spellEnd"/>
      <w:r w:rsidRPr="00442E8E">
        <w:t xml:space="preserve"> Pro" Android application with features such as image to sketch conversion, real-time camera overlay, device mirroring, AI-based artwork generation, user profiles for progress tracking, and a user-friendly interface. The project will also involve continuous updates and improvements based on user feedback and emerging technologies, ultimately catering to artists and art enthusiasts, offering them a valuable tool for artistic expression and growth.</w:t>
      </w:r>
    </w:p>
    <w:p w14:paraId="09DAF0E5" w14:textId="77777777" w:rsidR="00914EDF" w:rsidRPr="00442E8E" w:rsidRDefault="00914EDF" w:rsidP="00914EDF">
      <w:pPr>
        <w:jc w:val="center"/>
      </w:pPr>
    </w:p>
    <w:p w14:paraId="2F582C94" w14:textId="77777777" w:rsidR="00914EDF" w:rsidRPr="007778E3" w:rsidRDefault="00914EDF" w:rsidP="007778E3">
      <w:pPr>
        <w:rPr>
          <w:b/>
          <w:sz w:val="32"/>
          <w:szCs w:val="32"/>
          <w:u w:val="single"/>
        </w:rPr>
      </w:pPr>
      <w:r w:rsidRPr="007778E3">
        <w:rPr>
          <w:b/>
          <w:sz w:val="32"/>
          <w:szCs w:val="32"/>
          <w:u w:val="single"/>
        </w:rPr>
        <w:t>Overall System Description</w:t>
      </w:r>
    </w:p>
    <w:p w14:paraId="64B2E3C2" w14:textId="7DE76B15" w:rsidR="00914EDF" w:rsidRPr="007778E3" w:rsidRDefault="00914EDF" w:rsidP="007778E3">
      <w:pPr>
        <w:rPr>
          <w:b/>
          <w:sz w:val="32"/>
          <w:szCs w:val="32"/>
          <w:u w:val="single"/>
        </w:rPr>
      </w:pPr>
      <w:r w:rsidRPr="007778E3">
        <w:rPr>
          <w:b/>
          <w:sz w:val="32"/>
          <w:szCs w:val="32"/>
          <w:u w:val="single"/>
        </w:rPr>
        <w:t>2.1</w:t>
      </w:r>
      <w:r w:rsidR="007778E3">
        <w:rPr>
          <w:b/>
          <w:sz w:val="32"/>
          <w:szCs w:val="32"/>
          <w:u w:val="single"/>
        </w:rPr>
        <w:t>.1</w:t>
      </w:r>
      <w:r w:rsidRPr="007778E3">
        <w:rPr>
          <w:b/>
          <w:sz w:val="32"/>
          <w:szCs w:val="32"/>
          <w:u w:val="single"/>
        </w:rPr>
        <w:t xml:space="preserve"> User Characteristics</w:t>
      </w:r>
    </w:p>
    <w:p w14:paraId="3DD879F2" w14:textId="77777777" w:rsidR="00914EDF" w:rsidRPr="00442E8E" w:rsidRDefault="00914EDF" w:rsidP="00393C73">
      <w:r w:rsidRPr="00442E8E">
        <w:t>The primary users of the "</w:t>
      </w:r>
      <w:proofErr w:type="spellStart"/>
      <w:r w:rsidRPr="00442E8E">
        <w:t>SnapArt</w:t>
      </w:r>
      <w:proofErr w:type="spellEnd"/>
      <w:r w:rsidRPr="00442E8E">
        <w:t xml:space="preserve"> Pro" application will be artists, art learners, and individuals with an interest in artistic expression. These users may vary in their artistic proficiency, ranging from beginners to advanced artists. The application is designed to be user-friendly, making it accessible to a broad audience with varying levels of technical expertise.</w:t>
      </w:r>
    </w:p>
    <w:p w14:paraId="34CB050B" w14:textId="77777777" w:rsidR="00914EDF" w:rsidRPr="00442E8E" w:rsidRDefault="00914EDF" w:rsidP="00914EDF">
      <w:pPr>
        <w:jc w:val="center"/>
      </w:pPr>
    </w:p>
    <w:p w14:paraId="6B8D3F73" w14:textId="77777777" w:rsidR="00914EDF" w:rsidRPr="007778E3" w:rsidRDefault="00914EDF" w:rsidP="007778E3">
      <w:pPr>
        <w:rPr>
          <w:b/>
          <w:sz w:val="32"/>
          <w:szCs w:val="32"/>
          <w:u w:val="single"/>
        </w:rPr>
      </w:pPr>
      <w:r w:rsidRPr="007778E3">
        <w:rPr>
          <w:b/>
          <w:sz w:val="32"/>
          <w:szCs w:val="32"/>
          <w:u w:val="single"/>
        </w:rPr>
        <w:t>2.2 Operating Environment</w:t>
      </w:r>
    </w:p>
    <w:p w14:paraId="24C8116B" w14:textId="77777777" w:rsidR="00914EDF" w:rsidRPr="00442E8E" w:rsidRDefault="00914EDF" w:rsidP="00393C73">
      <w:r w:rsidRPr="00442E8E">
        <w:lastRenderedPageBreak/>
        <w:t>The "</w:t>
      </w:r>
      <w:proofErr w:type="spellStart"/>
      <w:r w:rsidRPr="00442E8E">
        <w:t>SnapArt</w:t>
      </w:r>
      <w:proofErr w:type="spellEnd"/>
      <w:r w:rsidRPr="00442E8E">
        <w:t xml:space="preserve"> Pro" Android application will operate within the Android mobile ecosystem. It is compatible with a wide range of Android devices, ensuring accessibility to a diverse user base. Users will install the application from the Google Play Store. The app's functionality will rely on image processing and AI algorithms, and it will require camera access to provide real-time camera overlay features.</w:t>
      </w:r>
    </w:p>
    <w:p w14:paraId="2A510C6A" w14:textId="77777777" w:rsidR="00914EDF" w:rsidRPr="00442E8E" w:rsidRDefault="00914EDF" w:rsidP="00914EDF">
      <w:pPr>
        <w:jc w:val="center"/>
      </w:pPr>
    </w:p>
    <w:p w14:paraId="0256107C" w14:textId="77777777" w:rsidR="00914EDF" w:rsidRDefault="00914EDF" w:rsidP="00914EDF">
      <w:pPr>
        <w:jc w:val="center"/>
        <w:rPr>
          <w:sz w:val="28"/>
          <w:szCs w:val="28"/>
        </w:rPr>
      </w:pPr>
    </w:p>
    <w:p w14:paraId="3AC30D95" w14:textId="77777777" w:rsidR="00914EDF" w:rsidRPr="007778E3" w:rsidRDefault="00914EDF" w:rsidP="007778E3">
      <w:pPr>
        <w:rPr>
          <w:b/>
          <w:sz w:val="32"/>
          <w:szCs w:val="32"/>
          <w:u w:val="single"/>
        </w:rPr>
      </w:pPr>
      <w:r w:rsidRPr="007778E3">
        <w:rPr>
          <w:b/>
          <w:sz w:val="32"/>
          <w:szCs w:val="32"/>
          <w:u w:val="single"/>
        </w:rPr>
        <w:t>2.3 System Constraints</w:t>
      </w:r>
    </w:p>
    <w:p w14:paraId="67ECF13C" w14:textId="0E0D8752" w:rsidR="00914EDF" w:rsidRPr="00442E8E" w:rsidRDefault="00914EDF" w:rsidP="00393C73">
      <w:r w:rsidRPr="00442E8E">
        <w:t>While the "</w:t>
      </w:r>
      <w:proofErr w:type="spellStart"/>
      <w:r w:rsidRPr="00442E8E">
        <w:t>SnapArt</w:t>
      </w:r>
      <w:proofErr w:type="spellEnd"/>
      <w:r w:rsidRPr="00442E8E">
        <w:t xml:space="preserve"> Pro" application aims for versatility and accessibility, there are certain constraints that the project will need to consider, including</w:t>
      </w:r>
      <w:r w:rsidR="00393C73">
        <w:t>.</w:t>
      </w:r>
    </w:p>
    <w:p w14:paraId="07EF6F0E" w14:textId="77777777" w:rsidR="00914EDF" w:rsidRPr="00442E8E" w:rsidRDefault="00914EDF" w:rsidP="00914EDF">
      <w:pPr>
        <w:jc w:val="center"/>
      </w:pPr>
    </w:p>
    <w:p w14:paraId="38C6929D" w14:textId="77777777" w:rsidR="007778E3" w:rsidRDefault="00914EDF" w:rsidP="00914EDF">
      <w:pPr>
        <w:rPr>
          <w:b/>
          <w:sz w:val="32"/>
          <w:szCs w:val="32"/>
          <w:u w:val="single"/>
        </w:rPr>
      </w:pPr>
      <w:r w:rsidRPr="007778E3">
        <w:rPr>
          <w:b/>
          <w:sz w:val="32"/>
          <w:szCs w:val="32"/>
          <w:u w:val="single"/>
        </w:rPr>
        <w:t>Hardware Limitations:</w:t>
      </w:r>
    </w:p>
    <w:p w14:paraId="078420EA" w14:textId="26DE49EB" w:rsidR="00914EDF" w:rsidRPr="00442E8E" w:rsidRDefault="00914EDF" w:rsidP="00914EDF">
      <w:r>
        <w:rPr>
          <w:b/>
          <w:sz w:val="24"/>
          <w:szCs w:val="24"/>
        </w:rPr>
        <w:t xml:space="preserve"> </w:t>
      </w:r>
      <w:r w:rsidRPr="00442E8E">
        <w:t>The app's performance may vary depending on the user's device capabilities, such as processing power and camera quality.</w:t>
      </w:r>
    </w:p>
    <w:p w14:paraId="72EF66A7" w14:textId="77777777" w:rsidR="00914EDF" w:rsidRPr="00442E8E" w:rsidRDefault="00914EDF" w:rsidP="00914EDF">
      <w:pPr>
        <w:jc w:val="center"/>
      </w:pPr>
    </w:p>
    <w:p w14:paraId="2AE7D02D" w14:textId="77777777" w:rsidR="007778E3" w:rsidRDefault="00914EDF" w:rsidP="00914EDF">
      <w:pPr>
        <w:rPr>
          <w:b/>
          <w:sz w:val="32"/>
          <w:szCs w:val="32"/>
          <w:u w:val="single"/>
        </w:rPr>
      </w:pPr>
      <w:r w:rsidRPr="007778E3">
        <w:rPr>
          <w:b/>
          <w:sz w:val="32"/>
          <w:szCs w:val="32"/>
          <w:u w:val="single"/>
        </w:rPr>
        <w:t>Data Privacy:</w:t>
      </w:r>
    </w:p>
    <w:p w14:paraId="654216F7" w14:textId="1A2A24BE" w:rsidR="00914EDF" w:rsidRPr="00442E8E" w:rsidRDefault="00914EDF" w:rsidP="00914EDF">
      <w:r w:rsidRPr="00442E8E">
        <w:t>User data, including photos and preferences, will be stored securely, and privacy concerns must be addressed to protect users' sensitive information.</w:t>
      </w:r>
    </w:p>
    <w:p w14:paraId="3377FD23" w14:textId="77777777" w:rsidR="00914EDF" w:rsidRPr="00442E8E" w:rsidRDefault="00914EDF" w:rsidP="00914EDF">
      <w:pPr>
        <w:jc w:val="center"/>
      </w:pPr>
    </w:p>
    <w:p w14:paraId="5C75400F" w14:textId="77777777" w:rsidR="007778E3" w:rsidRDefault="00914EDF" w:rsidP="00914EDF">
      <w:r w:rsidRPr="007778E3">
        <w:rPr>
          <w:b/>
          <w:sz w:val="32"/>
          <w:szCs w:val="32"/>
          <w:u w:val="single"/>
        </w:rPr>
        <w:t>Software Compatibility:</w:t>
      </w:r>
      <w:r w:rsidRPr="00442E8E">
        <w:t xml:space="preserve"> </w:t>
      </w:r>
    </w:p>
    <w:p w14:paraId="1D3707C6" w14:textId="4CFB36E1" w:rsidR="00914EDF" w:rsidRPr="00442E8E" w:rsidRDefault="00914EDF" w:rsidP="00914EDF">
      <w:r w:rsidRPr="00442E8E">
        <w:t>The application's compatibility with different Android versions and devices needs to be ensured to reach a broad user base.</w:t>
      </w:r>
    </w:p>
    <w:p w14:paraId="63320B86" w14:textId="77777777" w:rsidR="00914EDF" w:rsidRPr="00442E8E" w:rsidRDefault="00914EDF" w:rsidP="00914EDF">
      <w:pPr>
        <w:jc w:val="center"/>
      </w:pPr>
    </w:p>
    <w:p w14:paraId="5A2C0C06" w14:textId="77777777" w:rsidR="007778E3" w:rsidRDefault="00914EDF" w:rsidP="00914EDF">
      <w:pPr>
        <w:rPr>
          <w:b/>
          <w:sz w:val="32"/>
          <w:szCs w:val="32"/>
          <w:u w:val="single"/>
        </w:rPr>
      </w:pPr>
      <w:r w:rsidRPr="007778E3">
        <w:rPr>
          <w:b/>
          <w:sz w:val="32"/>
          <w:szCs w:val="32"/>
          <w:u w:val="single"/>
        </w:rPr>
        <w:t>Continuous Updates:</w:t>
      </w:r>
    </w:p>
    <w:p w14:paraId="11F0F04B" w14:textId="18B45BA2" w:rsidR="00914EDF" w:rsidRPr="00442E8E" w:rsidRDefault="00914EDF" w:rsidP="00914EDF">
      <w:r>
        <w:rPr>
          <w:b/>
          <w:sz w:val="24"/>
          <w:szCs w:val="24"/>
        </w:rPr>
        <w:t xml:space="preserve"> </w:t>
      </w:r>
      <w:r w:rsidRPr="00442E8E">
        <w:t>As technology and user needs evolve, the project must commit to providing regular updates and improvements to maintain the application's relevance and performance.</w:t>
      </w:r>
    </w:p>
    <w:p w14:paraId="633F3434" w14:textId="77777777" w:rsidR="00914EDF" w:rsidRPr="00442E8E" w:rsidRDefault="00914EDF" w:rsidP="00914EDF">
      <w:pPr>
        <w:jc w:val="center"/>
      </w:pPr>
    </w:p>
    <w:p w14:paraId="0AC28942" w14:textId="77777777" w:rsidR="00914EDF" w:rsidRDefault="00914EDF" w:rsidP="00393C73">
      <w:r w:rsidRPr="00442E8E">
        <w:t>This overall system description provides an initial understanding of the project's context, its intended users, and the operating environment while acknowledging the constraints that will shape the development and deployment of the "</w:t>
      </w:r>
      <w:proofErr w:type="spellStart"/>
      <w:r w:rsidRPr="00442E8E">
        <w:t>SnapArt</w:t>
      </w:r>
      <w:proofErr w:type="spellEnd"/>
      <w:r w:rsidRPr="00442E8E">
        <w:t xml:space="preserve"> Pro" Android application.</w:t>
      </w:r>
    </w:p>
    <w:p w14:paraId="64185EB3" w14:textId="77777777" w:rsidR="00914EDF" w:rsidRDefault="00914EDF" w:rsidP="007778E3"/>
    <w:p w14:paraId="15F5DBF0" w14:textId="77777777" w:rsidR="00914EDF" w:rsidRPr="007778E3" w:rsidRDefault="00914EDF" w:rsidP="007778E3">
      <w:pPr>
        <w:rPr>
          <w:b/>
          <w:sz w:val="32"/>
          <w:szCs w:val="32"/>
          <w:u w:val="single"/>
        </w:rPr>
      </w:pPr>
      <w:r w:rsidRPr="007778E3">
        <w:rPr>
          <w:b/>
          <w:sz w:val="32"/>
          <w:szCs w:val="32"/>
          <w:u w:val="single"/>
        </w:rPr>
        <w:t>3. External Interface Requirements</w:t>
      </w:r>
    </w:p>
    <w:p w14:paraId="140330AD" w14:textId="77777777" w:rsidR="00914EDF" w:rsidRPr="007778E3" w:rsidRDefault="00914EDF" w:rsidP="007778E3">
      <w:pPr>
        <w:rPr>
          <w:b/>
          <w:sz w:val="32"/>
          <w:szCs w:val="32"/>
          <w:u w:val="single"/>
        </w:rPr>
      </w:pPr>
      <w:r w:rsidRPr="007778E3">
        <w:rPr>
          <w:b/>
          <w:sz w:val="32"/>
          <w:szCs w:val="32"/>
          <w:u w:val="single"/>
        </w:rPr>
        <w:t>3.1 Hardware Interfaces</w:t>
      </w:r>
    </w:p>
    <w:p w14:paraId="596F0FF3" w14:textId="77777777" w:rsidR="00914EDF" w:rsidRPr="00F93FC6" w:rsidRDefault="00914EDF" w:rsidP="00914EDF">
      <w:pPr>
        <w:jc w:val="center"/>
      </w:pPr>
      <w:r w:rsidRPr="00F93FC6">
        <w:lastRenderedPageBreak/>
        <w:t>The "</w:t>
      </w:r>
      <w:proofErr w:type="spellStart"/>
      <w:r w:rsidRPr="00F93FC6">
        <w:t>SnapArt</w:t>
      </w:r>
      <w:proofErr w:type="spellEnd"/>
      <w:r w:rsidRPr="00F93FC6">
        <w:t xml:space="preserve"> Pro" Android application will require access to the following hardware interfaces:</w:t>
      </w:r>
    </w:p>
    <w:p w14:paraId="4792CF47" w14:textId="77777777" w:rsidR="007778E3" w:rsidRDefault="00914EDF" w:rsidP="00914EDF">
      <w:pPr>
        <w:rPr>
          <w:b/>
          <w:sz w:val="32"/>
          <w:szCs w:val="32"/>
          <w:u w:val="single"/>
        </w:rPr>
      </w:pPr>
      <w:r w:rsidRPr="007778E3">
        <w:rPr>
          <w:b/>
          <w:sz w:val="32"/>
          <w:szCs w:val="32"/>
          <w:u w:val="single"/>
        </w:rPr>
        <w:t>Camera:</w:t>
      </w:r>
    </w:p>
    <w:p w14:paraId="14C3B279" w14:textId="46CD2860" w:rsidR="00914EDF" w:rsidRPr="00F93FC6" w:rsidRDefault="00914EDF" w:rsidP="00914EDF">
      <w:r w:rsidRPr="00F93FC6">
        <w:t xml:space="preserve"> The app will interact with the device's camera for capturing images and providing real-time camera overlay.</w:t>
      </w:r>
    </w:p>
    <w:p w14:paraId="32A29397" w14:textId="77777777" w:rsidR="00914EDF" w:rsidRPr="00F93FC6" w:rsidRDefault="00914EDF" w:rsidP="00914EDF">
      <w:r w:rsidRPr="007778E3">
        <w:rPr>
          <w:b/>
          <w:sz w:val="32"/>
          <w:szCs w:val="32"/>
          <w:u w:val="single"/>
        </w:rPr>
        <w:t>Storage:</w:t>
      </w:r>
      <w:r w:rsidRPr="00F93FC6">
        <w:t xml:space="preserve"> Access to the device's storage will be necessary to save user preferences, sketches, and AI-generated artworks.</w:t>
      </w:r>
    </w:p>
    <w:p w14:paraId="2204D436" w14:textId="77777777" w:rsidR="00914EDF" w:rsidRPr="00F93FC6" w:rsidRDefault="00914EDF" w:rsidP="00914EDF">
      <w:pPr>
        <w:jc w:val="center"/>
      </w:pPr>
    </w:p>
    <w:p w14:paraId="2E4DD29E" w14:textId="77777777" w:rsidR="00914EDF" w:rsidRPr="007778E3" w:rsidRDefault="00914EDF" w:rsidP="007778E3">
      <w:pPr>
        <w:rPr>
          <w:b/>
          <w:sz w:val="32"/>
          <w:szCs w:val="32"/>
          <w:u w:val="single"/>
        </w:rPr>
      </w:pPr>
      <w:r w:rsidRPr="007778E3">
        <w:rPr>
          <w:b/>
          <w:sz w:val="32"/>
          <w:szCs w:val="32"/>
          <w:u w:val="single"/>
        </w:rPr>
        <w:t>3.2 Software Interfaces</w:t>
      </w:r>
    </w:p>
    <w:p w14:paraId="7A95B74F" w14:textId="77777777" w:rsidR="00914EDF" w:rsidRPr="00F93FC6" w:rsidRDefault="00914EDF" w:rsidP="00914EDF">
      <w:pPr>
        <w:jc w:val="center"/>
      </w:pPr>
      <w:r w:rsidRPr="00F93FC6">
        <w:t>The application will need to interact with various software components and services:</w:t>
      </w:r>
    </w:p>
    <w:p w14:paraId="628967DB" w14:textId="77777777" w:rsidR="007778E3" w:rsidRDefault="00914EDF" w:rsidP="00914EDF">
      <w:r w:rsidRPr="007778E3">
        <w:rPr>
          <w:b/>
          <w:sz w:val="32"/>
          <w:szCs w:val="32"/>
          <w:u w:val="single"/>
        </w:rPr>
        <w:t>Android OS</w:t>
      </w:r>
      <w:r w:rsidR="007778E3" w:rsidRPr="007778E3">
        <w:rPr>
          <w:b/>
          <w:sz w:val="32"/>
          <w:szCs w:val="32"/>
          <w:u w:val="single"/>
        </w:rPr>
        <w:t>:</w:t>
      </w:r>
    </w:p>
    <w:p w14:paraId="5CA64F94" w14:textId="1EF2C557" w:rsidR="00914EDF" w:rsidRPr="00F93FC6" w:rsidRDefault="00914EDF" w:rsidP="00914EDF">
      <w:r w:rsidRPr="00F93FC6">
        <w:t xml:space="preserve"> The app will run on the Android operating system and will need to be compatible with various Android versions.</w:t>
      </w:r>
    </w:p>
    <w:p w14:paraId="728530F8" w14:textId="77777777" w:rsidR="007778E3" w:rsidRDefault="00914EDF" w:rsidP="00914EDF">
      <w:r w:rsidRPr="007778E3">
        <w:rPr>
          <w:b/>
          <w:sz w:val="32"/>
          <w:szCs w:val="32"/>
          <w:u w:val="single"/>
        </w:rPr>
        <w:t>Google Play Store:</w:t>
      </w:r>
      <w:r w:rsidRPr="00F93FC6">
        <w:t xml:space="preserve"> </w:t>
      </w:r>
    </w:p>
    <w:p w14:paraId="7347C099" w14:textId="69C981CB" w:rsidR="00914EDF" w:rsidRPr="00F93FC6" w:rsidRDefault="00914EDF" w:rsidP="00914EDF">
      <w:r w:rsidRPr="00F93FC6">
        <w:t>The application will be published and distributed through the Google Play Store, requiring adherence to Google's policies and interface standards.</w:t>
      </w:r>
    </w:p>
    <w:p w14:paraId="22B493A3" w14:textId="77777777" w:rsidR="00914EDF" w:rsidRPr="00F93FC6" w:rsidRDefault="00914EDF" w:rsidP="00914EDF">
      <w:pPr>
        <w:jc w:val="center"/>
      </w:pPr>
    </w:p>
    <w:p w14:paraId="049096FB" w14:textId="77777777" w:rsidR="00914EDF" w:rsidRPr="007778E3" w:rsidRDefault="00914EDF" w:rsidP="007778E3">
      <w:pPr>
        <w:rPr>
          <w:b/>
          <w:sz w:val="32"/>
          <w:szCs w:val="28"/>
          <w:u w:val="single"/>
        </w:rPr>
      </w:pPr>
      <w:r w:rsidRPr="007778E3">
        <w:rPr>
          <w:b/>
          <w:sz w:val="32"/>
          <w:szCs w:val="28"/>
          <w:u w:val="single"/>
        </w:rPr>
        <w:t>4. Functional Requirements</w:t>
      </w:r>
    </w:p>
    <w:p w14:paraId="39FCC897" w14:textId="77777777" w:rsidR="00914EDF" w:rsidRPr="00F93FC6" w:rsidRDefault="00914EDF" w:rsidP="00393C73">
      <w:r w:rsidRPr="00F93FC6">
        <w:t>The functional requirements of the "</w:t>
      </w:r>
      <w:proofErr w:type="spellStart"/>
      <w:r w:rsidRPr="00F93FC6">
        <w:t>SnapArt</w:t>
      </w:r>
      <w:proofErr w:type="spellEnd"/>
      <w:r w:rsidRPr="00F93FC6">
        <w:t xml:space="preserve"> Pro" application include, but are not limited to, the following:</w:t>
      </w:r>
    </w:p>
    <w:p w14:paraId="7B9EDDCD" w14:textId="77777777" w:rsidR="007778E3" w:rsidRDefault="00914EDF" w:rsidP="00914EDF">
      <w:pPr>
        <w:rPr>
          <w:b/>
          <w:sz w:val="32"/>
          <w:szCs w:val="24"/>
        </w:rPr>
      </w:pPr>
      <w:r w:rsidRPr="007778E3">
        <w:rPr>
          <w:b/>
          <w:sz w:val="32"/>
          <w:szCs w:val="24"/>
          <w:u w:val="single"/>
        </w:rPr>
        <w:t>Image to Sketch Converter:</w:t>
      </w:r>
      <w:r w:rsidRPr="007778E3">
        <w:rPr>
          <w:b/>
          <w:sz w:val="32"/>
          <w:szCs w:val="24"/>
        </w:rPr>
        <w:t xml:space="preserve"> </w:t>
      </w:r>
    </w:p>
    <w:p w14:paraId="31A8258B" w14:textId="7AB48D55" w:rsidR="00914EDF" w:rsidRPr="00F93FC6" w:rsidRDefault="00914EDF" w:rsidP="00914EDF">
      <w:r w:rsidRPr="00F93FC6">
        <w:t>The application must be able to convert user-uploaded photos into sketches using advanced image processing techniques.</w:t>
      </w:r>
    </w:p>
    <w:p w14:paraId="633B5241" w14:textId="77777777" w:rsidR="007778E3" w:rsidRDefault="00914EDF" w:rsidP="00914EDF">
      <w:pPr>
        <w:rPr>
          <w:b/>
          <w:sz w:val="32"/>
          <w:szCs w:val="24"/>
        </w:rPr>
      </w:pPr>
      <w:bookmarkStart w:id="2" w:name="_Hlk169835704"/>
      <w:r w:rsidRPr="007778E3">
        <w:rPr>
          <w:b/>
          <w:sz w:val="32"/>
          <w:szCs w:val="24"/>
          <w:u w:val="single"/>
        </w:rPr>
        <w:t>Camera Overlay</w:t>
      </w:r>
      <w:bookmarkEnd w:id="2"/>
      <w:r w:rsidRPr="007778E3">
        <w:rPr>
          <w:b/>
          <w:sz w:val="32"/>
          <w:szCs w:val="24"/>
          <w:u w:val="single"/>
        </w:rPr>
        <w:t>:</w:t>
      </w:r>
      <w:r w:rsidRPr="007778E3">
        <w:rPr>
          <w:b/>
          <w:sz w:val="32"/>
          <w:szCs w:val="24"/>
        </w:rPr>
        <w:t xml:space="preserve"> </w:t>
      </w:r>
    </w:p>
    <w:p w14:paraId="1AB5136D" w14:textId="7A77DBE1" w:rsidR="00914EDF" w:rsidRPr="00F93FC6" w:rsidRDefault="00914EDF" w:rsidP="00914EDF">
      <w:r w:rsidRPr="00F93FC6">
        <w:t>The app should overlay sketches on the camera feed in real-time, allowing users to view and interact with their art in progress.</w:t>
      </w:r>
    </w:p>
    <w:p w14:paraId="5B619951" w14:textId="77777777" w:rsidR="007778E3" w:rsidRDefault="00914EDF" w:rsidP="00914EDF">
      <w:pPr>
        <w:rPr>
          <w:b/>
          <w:sz w:val="32"/>
          <w:szCs w:val="24"/>
        </w:rPr>
      </w:pPr>
      <w:r w:rsidRPr="007778E3">
        <w:rPr>
          <w:b/>
          <w:sz w:val="32"/>
          <w:szCs w:val="24"/>
          <w:u w:val="single"/>
        </w:rPr>
        <w:t>AI Art Generation:</w:t>
      </w:r>
      <w:r w:rsidRPr="007778E3">
        <w:rPr>
          <w:b/>
          <w:sz w:val="32"/>
          <w:szCs w:val="24"/>
        </w:rPr>
        <w:t xml:space="preserve"> </w:t>
      </w:r>
    </w:p>
    <w:p w14:paraId="179AE0C9" w14:textId="28F508DC" w:rsidR="00914EDF" w:rsidRPr="00F93FC6" w:rsidRDefault="00914EDF" w:rsidP="00914EDF">
      <w:r w:rsidRPr="00F93FC6">
        <w:t>The application should incorporate AI algorithms to generate unique artworks based on user inputs and preferences.</w:t>
      </w:r>
    </w:p>
    <w:p w14:paraId="1E184353" w14:textId="77777777" w:rsidR="007778E3" w:rsidRDefault="00914EDF" w:rsidP="00914EDF">
      <w:pPr>
        <w:rPr>
          <w:b/>
          <w:sz w:val="24"/>
          <w:szCs w:val="24"/>
        </w:rPr>
      </w:pPr>
      <w:r w:rsidRPr="007778E3">
        <w:rPr>
          <w:b/>
          <w:sz w:val="32"/>
          <w:szCs w:val="32"/>
          <w:u w:val="single"/>
        </w:rPr>
        <w:t>User Profile and Progress Tracking:</w:t>
      </w:r>
      <w:r w:rsidRPr="00F93FC6">
        <w:rPr>
          <w:b/>
          <w:sz w:val="24"/>
          <w:szCs w:val="24"/>
        </w:rPr>
        <w:t xml:space="preserve"> </w:t>
      </w:r>
    </w:p>
    <w:p w14:paraId="2BAE380B" w14:textId="4A439782" w:rsidR="00914EDF" w:rsidRPr="00F93FC6" w:rsidRDefault="00914EDF" w:rsidP="00914EDF">
      <w:r w:rsidRPr="00F93FC6">
        <w:t>Users should be able to create profiles, save their artistic work, and track their progress over time.</w:t>
      </w:r>
    </w:p>
    <w:p w14:paraId="38AE251F" w14:textId="77777777" w:rsidR="007778E3" w:rsidRDefault="00914EDF" w:rsidP="00914EDF">
      <w:pPr>
        <w:rPr>
          <w:b/>
          <w:sz w:val="32"/>
          <w:szCs w:val="24"/>
        </w:rPr>
      </w:pPr>
      <w:r w:rsidRPr="007778E3">
        <w:rPr>
          <w:b/>
          <w:sz w:val="32"/>
          <w:szCs w:val="24"/>
          <w:u w:val="single"/>
        </w:rPr>
        <w:t>Intuitive User Interface:</w:t>
      </w:r>
      <w:r w:rsidRPr="007778E3">
        <w:rPr>
          <w:b/>
          <w:sz w:val="32"/>
          <w:szCs w:val="24"/>
        </w:rPr>
        <w:t xml:space="preserve"> </w:t>
      </w:r>
    </w:p>
    <w:p w14:paraId="55A8BA3D" w14:textId="23DB8C9D" w:rsidR="00914EDF" w:rsidRPr="00F93FC6" w:rsidRDefault="00914EDF" w:rsidP="00914EDF">
      <w:r w:rsidRPr="00F93FC6">
        <w:lastRenderedPageBreak/>
        <w:t>The app's user interface should be user-friendly and intuitive for users with varying levels of technical expertise.</w:t>
      </w:r>
    </w:p>
    <w:p w14:paraId="37829969" w14:textId="77777777" w:rsidR="007778E3" w:rsidRDefault="00914EDF" w:rsidP="00914EDF">
      <w:pPr>
        <w:rPr>
          <w:b/>
          <w:sz w:val="32"/>
          <w:szCs w:val="32"/>
          <w:u w:val="single"/>
        </w:rPr>
      </w:pPr>
      <w:r w:rsidRPr="007778E3">
        <w:rPr>
          <w:b/>
          <w:sz w:val="32"/>
          <w:szCs w:val="32"/>
          <w:u w:val="single"/>
        </w:rPr>
        <w:t>Compatibility:</w:t>
      </w:r>
    </w:p>
    <w:p w14:paraId="44FD917F" w14:textId="0DB79932" w:rsidR="00914EDF" w:rsidRDefault="00914EDF" w:rsidP="00914EDF">
      <w:r>
        <w:rPr>
          <w:b/>
          <w:sz w:val="24"/>
          <w:szCs w:val="24"/>
        </w:rPr>
        <w:t xml:space="preserve"> </w:t>
      </w:r>
      <w:r w:rsidRPr="00F93FC6">
        <w:t>The application must work seamlessly on a wide range of Android devices and versions.</w:t>
      </w:r>
    </w:p>
    <w:p w14:paraId="577CC07F" w14:textId="67F19DDA" w:rsidR="00187F2F" w:rsidRDefault="00187F2F" w:rsidP="00914EDF"/>
    <w:p w14:paraId="28197A55" w14:textId="77777777" w:rsidR="00187F2F" w:rsidRDefault="00187F2F" w:rsidP="00914EDF"/>
    <w:p w14:paraId="661163C6" w14:textId="442DA288" w:rsidR="00F80C60" w:rsidRDefault="00F80C60" w:rsidP="00914EDF"/>
    <w:p w14:paraId="25C1220F" w14:textId="16727082" w:rsidR="00F80C60" w:rsidRDefault="00F80C60" w:rsidP="00914EDF"/>
    <w:p w14:paraId="3F52DC3B" w14:textId="624DDE6C" w:rsidR="00F80C60" w:rsidRDefault="00F80C60" w:rsidP="00914EDF"/>
    <w:p w14:paraId="605AC879" w14:textId="1F70B3B6" w:rsidR="00F80C60" w:rsidRDefault="00F80C60" w:rsidP="00914EDF"/>
    <w:p w14:paraId="41AB1460" w14:textId="3AF5B41A" w:rsidR="00F80C60" w:rsidRDefault="00F80C60" w:rsidP="00914EDF"/>
    <w:p w14:paraId="7F0B0C34" w14:textId="0E563552" w:rsidR="00F80C60" w:rsidRDefault="00F80C60" w:rsidP="00914EDF"/>
    <w:p w14:paraId="1C48326E" w14:textId="4D2E12E4" w:rsidR="00F80C60" w:rsidRDefault="00F80C60" w:rsidP="00914EDF"/>
    <w:p w14:paraId="7B9793E9" w14:textId="29678B23" w:rsidR="00F80C60" w:rsidRDefault="00F80C60" w:rsidP="00914EDF"/>
    <w:p w14:paraId="045184A3" w14:textId="3B710637" w:rsidR="00F80C60" w:rsidRDefault="00F80C60" w:rsidP="00914EDF"/>
    <w:p w14:paraId="7A082EE3" w14:textId="21C0CAA8" w:rsidR="00F80C60" w:rsidRDefault="00F80C60" w:rsidP="00914EDF"/>
    <w:p w14:paraId="7C2B5E3A" w14:textId="3C6D032A" w:rsidR="00F80C60" w:rsidRDefault="00F80C60" w:rsidP="00914EDF"/>
    <w:p w14:paraId="3D1F2F5C" w14:textId="72AAADB1" w:rsidR="00F80C60" w:rsidRDefault="00F80C60" w:rsidP="00914EDF"/>
    <w:p w14:paraId="18D64954" w14:textId="2E568F25" w:rsidR="00F80C60" w:rsidRDefault="00F80C60" w:rsidP="00914EDF"/>
    <w:p w14:paraId="49BE38BC" w14:textId="32B54FA5" w:rsidR="00F80C60" w:rsidRDefault="00F80C60" w:rsidP="00914EDF"/>
    <w:p w14:paraId="70BD2B21" w14:textId="6BAE4FB6" w:rsidR="00F80C60" w:rsidRDefault="00F80C60" w:rsidP="00914EDF"/>
    <w:p w14:paraId="1934E4CB" w14:textId="1D39F3F9" w:rsidR="008C79F5" w:rsidRDefault="008C79F5" w:rsidP="00914EDF"/>
    <w:p w14:paraId="53516216" w14:textId="77777777" w:rsidR="008C79F5" w:rsidRDefault="008C79F5" w:rsidP="00914EDF"/>
    <w:p w14:paraId="2FC58AB6" w14:textId="051CB619" w:rsidR="00F80C60" w:rsidRDefault="00F80C60" w:rsidP="00914EDF"/>
    <w:p w14:paraId="39828CF6" w14:textId="3237BCA9" w:rsidR="00F80C60" w:rsidRDefault="00F80C60" w:rsidP="00914EDF"/>
    <w:p w14:paraId="1F4D7ABC" w14:textId="77D1BDE6" w:rsidR="00F80C60" w:rsidRDefault="00F80C60" w:rsidP="00914EDF"/>
    <w:p w14:paraId="446F1FEF" w14:textId="718EFD4E" w:rsidR="00F80C60" w:rsidRDefault="00F80C60" w:rsidP="00914EDF"/>
    <w:p w14:paraId="159899C4" w14:textId="654BCFAF" w:rsidR="00F80C60" w:rsidRDefault="00F80C60" w:rsidP="00914EDF"/>
    <w:p w14:paraId="286B54F3" w14:textId="707B3301" w:rsidR="00F80C60" w:rsidRDefault="00F80C60" w:rsidP="00914EDF"/>
    <w:p w14:paraId="4160A6F9" w14:textId="4B37BF7B" w:rsidR="00F80C60" w:rsidRDefault="00F80C60" w:rsidP="00914EDF"/>
    <w:p w14:paraId="593C4D14" w14:textId="77777777" w:rsidR="00187F2F" w:rsidRPr="008C79F5" w:rsidRDefault="00187F2F" w:rsidP="00187F2F">
      <w:pPr>
        <w:pStyle w:val="Heading1"/>
        <w:rPr>
          <w:u w:val="single"/>
        </w:rPr>
      </w:pPr>
      <w:bookmarkStart w:id="3" w:name="_Toc66053467"/>
      <w:bookmarkStart w:id="4" w:name="_Hlk169834964"/>
      <w:r w:rsidRPr="008C79F5">
        <w:rPr>
          <w:u w:val="single"/>
        </w:rPr>
        <w:lastRenderedPageBreak/>
        <w:t>Chapter 3: Functional Specification</w:t>
      </w:r>
      <w:bookmarkEnd w:id="3"/>
    </w:p>
    <w:p w14:paraId="7965CEE1" w14:textId="77777777" w:rsidR="00187F2F" w:rsidRPr="008C79F5" w:rsidRDefault="00187F2F" w:rsidP="00187F2F">
      <w:pPr>
        <w:rPr>
          <w:b/>
          <w:sz w:val="32"/>
          <w:szCs w:val="32"/>
          <w:u w:val="single"/>
        </w:rPr>
      </w:pPr>
    </w:p>
    <w:p w14:paraId="51BE8D0A" w14:textId="77777777" w:rsidR="00187F2F" w:rsidRPr="008C79F5" w:rsidRDefault="00187F2F" w:rsidP="00187F2F">
      <w:pPr>
        <w:pStyle w:val="Heading2"/>
        <w:rPr>
          <w:rFonts w:asciiTheme="minorHAnsi" w:hAnsiTheme="minorHAnsi" w:cstheme="minorHAnsi"/>
          <w:b/>
          <w:color w:val="0D0D0D" w:themeColor="text1" w:themeTint="F2"/>
          <w:sz w:val="32"/>
          <w:szCs w:val="32"/>
          <w:u w:val="single"/>
        </w:rPr>
      </w:pPr>
      <w:bookmarkStart w:id="5" w:name="_Toc7968"/>
      <w:bookmarkStart w:id="6" w:name="_Toc66053468"/>
      <w:bookmarkStart w:id="7" w:name="_Toc66053396"/>
      <w:bookmarkStart w:id="8" w:name="_Hlk169835071"/>
      <w:r w:rsidRPr="008C79F5">
        <w:rPr>
          <w:rFonts w:asciiTheme="minorHAnsi" w:hAnsiTheme="minorHAnsi" w:cstheme="minorHAnsi"/>
          <w:b/>
          <w:color w:val="0D0D0D" w:themeColor="text1" w:themeTint="F2"/>
          <w:sz w:val="32"/>
          <w:szCs w:val="32"/>
          <w:u w:val="single"/>
        </w:rPr>
        <w:t>1. Introduction</w:t>
      </w:r>
      <w:bookmarkEnd w:id="5"/>
      <w:bookmarkEnd w:id="6"/>
      <w:bookmarkEnd w:id="7"/>
    </w:p>
    <w:bookmarkEnd w:id="8"/>
    <w:p w14:paraId="1635A9DA" w14:textId="77777777" w:rsidR="00187F2F" w:rsidRPr="008C79F5" w:rsidRDefault="00187F2F" w:rsidP="00187F2F">
      <w:pPr>
        <w:rPr>
          <w:u w:val="single"/>
        </w:rPr>
      </w:pPr>
    </w:p>
    <w:p w14:paraId="23C1D548" w14:textId="77777777" w:rsidR="00187F2F" w:rsidRPr="008C79F5" w:rsidRDefault="00187F2F" w:rsidP="00187F2F">
      <w:pPr>
        <w:pStyle w:val="Heading2"/>
        <w:rPr>
          <w:rFonts w:asciiTheme="minorHAnsi" w:hAnsiTheme="minorHAnsi" w:cstheme="minorHAnsi"/>
          <w:b/>
          <w:color w:val="0D0D0D" w:themeColor="text1" w:themeTint="F2"/>
          <w:sz w:val="32"/>
          <w:szCs w:val="32"/>
          <w:u w:val="single"/>
        </w:rPr>
      </w:pPr>
      <w:r w:rsidRPr="008C79F5">
        <w:rPr>
          <w:rFonts w:asciiTheme="minorHAnsi" w:hAnsiTheme="minorHAnsi" w:cstheme="minorHAnsi"/>
          <w:b/>
          <w:color w:val="0D0D0D" w:themeColor="text1" w:themeTint="F2"/>
          <w:sz w:val="32"/>
          <w:szCs w:val="32"/>
          <w:u w:val="single"/>
        </w:rPr>
        <w:t xml:space="preserve">      </w:t>
      </w:r>
      <w:bookmarkStart w:id="9" w:name="_Toc66053397"/>
      <w:bookmarkStart w:id="10" w:name="_Toc65921104"/>
      <w:bookmarkStart w:id="11" w:name="_Toc7754"/>
      <w:bookmarkStart w:id="12" w:name="_Toc66053469"/>
      <w:bookmarkStart w:id="13" w:name="_Toc65920825"/>
      <w:r w:rsidRPr="008C79F5">
        <w:rPr>
          <w:rFonts w:asciiTheme="minorHAnsi" w:hAnsiTheme="minorHAnsi" w:cstheme="minorHAnsi"/>
          <w:b/>
          <w:color w:val="0D0D0D" w:themeColor="text1" w:themeTint="F2"/>
          <w:sz w:val="32"/>
          <w:szCs w:val="32"/>
          <w:u w:val="single"/>
        </w:rPr>
        <w:t>1.1 Purpose of Document</w:t>
      </w:r>
      <w:bookmarkEnd w:id="9"/>
      <w:bookmarkEnd w:id="10"/>
      <w:bookmarkEnd w:id="11"/>
      <w:bookmarkEnd w:id="12"/>
      <w:bookmarkEnd w:id="13"/>
      <w:r w:rsidRPr="008C79F5">
        <w:rPr>
          <w:rFonts w:asciiTheme="minorHAnsi" w:hAnsiTheme="minorHAnsi" w:cstheme="minorHAnsi"/>
          <w:b/>
          <w:color w:val="0D0D0D" w:themeColor="text1" w:themeTint="F2"/>
          <w:sz w:val="32"/>
          <w:szCs w:val="32"/>
          <w:u w:val="single"/>
        </w:rPr>
        <w:t xml:space="preserve"> </w:t>
      </w:r>
    </w:p>
    <w:p w14:paraId="5E1FF0C3" w14:textId="77777777" w:rsidR="00187F2F" w:rsidRDefault="00187F2F" w:rsidP="00187F2F">
      <w:pPr>
        <w:ind w:left="432"/>
        <w:jc w:val="both"/>
      </w:pPr>
      <w:r>
        <w:t xml:space="preserve">The purpose of this document is to give a detailed description of the requirements for the software. It will illustrate the purpose and complete declaration for the development of system. It will also explain system constraints, interface, user characteristics, functional requirement and non-functional requirements for the project. </w:t>
      </w:r>
    </w:p>
    <w:p w14:paraId="0A645F3B" w14:textId="77777777" w:rsidR="00187F2F" w:rsidRPr="008C79F5" w:rsidRDefault="00187F2F" w:rsidP="00187F2F">
      <w:pPr>
        <w:ind w:left="432"/>
        <w:jc w:val="both"/>
        <w:rPr>
          <w:rFonts w:cstheme="minorHAnsi"/>
          <w:color w:val="0D0D0D" w:themeColor="text1" w:themeTint="F2"/>
          <w:sz w:val="20"/>
          <w:szCs w:val="20"/>
          <w:u w:val="single"/>
        </w:rPr>
      </w:pPr>
    </w:p>
    <w:p w14:paraId="47A60D9C" w14:textId="77777777" w:rsidR="00187F2F" w:rsidRPr="008C79F5" w:rsidRDefault="00187F2F" w:rsidP="00187F2F">
      <w:pPr>
        <w:pStyle w:val="Heading2"/>
        <w:rPr>
          <w:rFonts w:asciiTheme="minorHAnsi" w:hAnsiTheme="minorHAnsi" w:cstheme="minorHAnsi"/>
          <w:b/>
          <w:color w:val="0D0D0D" w:themeColor="text1" w:themeTint="F2"/>
          <w:sz w:val="32"/>
          <w:szCs w:val="32"/>
          <w:u w:val="single"/>
        </w:rPr>
      </w:pPr>
      <w:r w:rsidRPr="008C79F5">
        <w:rPr>
          <w:rFonts w:asciiTheme="minorHAnsi" w:hAnsiTheme="minorHAnsi" w:cstheme="minorHAnsi"/>
          <w:b/>
          <w:color w:val="0D0D0D" w:themeColor="text1" w:themeTint="F2"/>
          <w:sz w:val="32"/>
          <w:szCs w:val="32"/>
          <w:u w:val="single"/>
        </w:rPr>
        <w:t xml:space="preserve">  </w:t>
      </w:r>
      <w:bookmarkStart w:id="14" w:name="_Toc65921105"/>
      <w:bookmarkStart w:id="15" w:name="_Toc65920826"/>
      <w:bookmarkStart w:id="16" w:name="_Toc29568"/>
      <w:bookmarkStart w:id="17" w:name="_Toc66053470"/>
      <w:bookmarkStart w:id="18" w:name="_Toc66053398"/>
      <w:r w:rsidRPr="008C79F5">
        <w:rPr>
          <w:rFonts w:asciiTheme="minorHAnsi" w:hAnsiTheme="minorHAnsi" w:cstheme="minorHAnsi"/>
          <w:b/>
          <w:color w:val="0D0D0D" w:themeColor="text1" w:themeTint="F2"/>
          <w:sz w:val="32"/>
          <w:szCs w:val="32"/>
          <w:u w:val="single"/>
        </w:rPr>
        <w:t>1.2 Project Overview</w:t>
      </w:r>
      <w:bookmarkEnd w:id="14"/>
      <w:bookmarkEnd w:id="15"/>
      <w:bookmarkEnd w:id="16"/>
      <w:bookmarkEnd w:id="17"/>
      <w:bookmarkEnd w:id="18"/>
    </w:p>
    <w:p w14:paraId="6437D640" w14:textId="380D14C7" w:rsidR="00187F2F" w:rsidRDefault="00DA458A" w:rsidP="00187F2F">
      <w:pPr>
        <w:pStyle w:val="H2"/>
        <w:spacing w:after="120"/>
        <w:ind w:left="389"/>
        <w:jc w:val="both"/>
        <w:rPr>
          <w:b w:val="0"/>
          <w:sz w:val="24"/>
        </w:rPr>
      </w:pPr>
      <w:r w:rsidRPr="00DA458A">
        <w:rPr>
          <w:b w:val="0"/>
          <w:sz w:val="24"/>
        </w:rPr>
        <w:t xml:space="preserve">Our </w:t>
      </w:r>
      <w:r>
        <w:rPr>
          <w:b w:val="0"/>
          <w:sz w:val="24"/>
        </w:rPr>
        <w:t>App</w:t>
      </w:r>
      <w:r w:rsidRPr="00DA458A">
        <w:rPr>
          <w:b w:val="0"/>
          <w:sz w:val="24"/>
        </w:rPr>
        <w:t xml:space="preserve"> aims to provide comprehensive image processing capabilities, including converting images to sketches and advanced photo editing features. Leveraging AI, we also enable the generation of unique imagery. Additionally, the project includes a robust system for saving and managing artwork in local storage, ensuring users can easily access and organize their creations. This combination of tools enhances creative workflows and supports artistic expression.</w:t>
      </w:r>
    </w:p>
    <w:p w14:paraId="68E2F4C6" w14:textId="77777777" w:rsidR="00393C73" w:rsidRDefault="00393C73" w:rsidP="00187F2F">
      <w:pPr>
        <w:pStyle w:val="H2"/>
        <w:spacing w:after="120"/>
        <w:ind w:left="389"/>
        <w:jc w:val="both"/>
        <w:rPr>
          <w:b w:val="0"/>
          <w:sz w:val="24"/>
        </w:rPr>
      </w:pPr>
    </w:p>
    <w:p w14:paraId="4D234857" w14:textId="77777777" w:rsidR="00187F2F" w:rsidRPr="008C79F5" w:rsidRDefault="00187F2F" w:rsidP="00187F2F">
      <w:pPr>
        <w:pStyle w:val="Heading2"/>
        <w:rPr>
          <w:rFonts w:asciiTheme="minorHAnsi" w:hAnsiTheme="minorHAnsi" w:cstheme="minorHAnsi"/>
          <w:b/>
          <w:color w:val="0D0D0D" w:themeColor="text1" w:themeTint="F2"/>
          <w:sz w:val="32"/>
          <w:szCs w:val="32"/>
          <w:u w:val="single"/>
        </w:rPr>
      </w:pPr>
      <w:r w:rsidRPr="008C79F5">
        <w:rPr>
          <w:rFonts w:asciiTheme="minorHAnsi" w:hAnsiTheme="minorHAnsi" w:cstheme="minorHAnsi"/>
          <w:b/>
          <w:color w:val="0D0D0D" w:themeColor="text1" w:themeTint="F2"/>
          <w:sz w:val="32"/>
          <w:szCs w:val="32"/>
          <w:u w:val="single"/>
        </w:rPr>
        <w:t xml:space="preserve">  </w:t>
      </w:r>
      <w:bookmarkStart w:id="19" w:name="_Toc65920827"/>
      <w:bookmarkStart w:id="20" w:name="_Toc66053471"/>
      <w:bookmarkStart w:id="21" w:name="_Toc7347"/>
      <w:bookmarkStart w:id="22" w:name="_Toc65921106"/>
      <w:bookmarkStart w:id="23" w:name="_Toc66053399"/>
      <w:r w:rsidRPr="008C79F5">
        <w:rPr>
          <w:rFonts w:asciiTheme="minorHAnsi" w:hAnsiTheme="minorHAnsi" w:cstheme="minorHAnsi"/>
          <w:b/>
          <w:color w:val="0D0D0D" w:themeColor="text1" w:themeTint="F2"/>
          <w:sz w:val="32"/>
          <w:szCs w:val="32"/>
          <w:u w:val="single"/>
        </w:rPr>
        <w:t>1.3 System Architecture</w:t>
      </w:r>
      <w:bookmarkEnd w:id="19"/>
      <w:bookmarkEnd w:id="20"/>
      <w:bookmarkEnd w:id="21"/>
      <w:bookmarkEnd w:id="22"/>
      <w:bookmarkEnd w:id="23"/>
    </w:p>
    <w:bookmarkEnd w:id="4"/>
    <w:p w14:paraId="144FCE4C" w14:textId="25892335" w:rsidR="00DA458A" w:rsidRPr="00DA458A" w:rsidRDefault="00DA458A" w:rsidP="00DA458A">
      <w:pPr>
        <w:spacing w:after="0" w:line="240" w:lineRule="auto"/>
        <w:rPr>
          <w:rFonts w:ascii="Times New Roman" w:eastAsia="Times New Roman" w:hAnsi="Times New Roman" w:cs="Times New Roman"/>
          <w:sz w:val="24"/>
          <w:szCs w:val="24"/>
        </w:rPr>
      </w:pPr>
      <w:r w:rsidRPr="00DA458A">
        <w:rPr>
          <w:rFonts w:ascii="Times New Roman" w:eastAsia="Times New Roman" w:hAnsi="Symbol" w:cs="Times New Roman"/>
          <w:sz w:val="24"/>
          <w:szCs w:val="24"/>
        </w:rPr>
        <w:t></w:t>
      </w:r>
      <w:r w:rsidRPr="00DA458A">
        <w:rPr>
          <w:rFonts w:ascii="Times New Roman" w:eastAsia="Times New Roman" w:hAnsi="Times New Roman" w:cs="Times New Roman"/>
          <w:sz w:val="24"/>
          <w:szCs w:val="24"/>
        </w:rPr>
        <w:t xml:space="preserve"> </w:t>
      </w:r>
      <w:r w:rsidRPr="008C79F5">
        <w:rPr>
          <w:rFonts w:ascii="Times New Roman" w:eastAsia="Times New Roman" w:hAnsi="Times New Roman" w:cs="Times New Roman"/>
          <w:b/>
          <w:bCs/>
          <w:sz w:val="24"/>
          <w:szCs w:val="24"/>
          <w:u w:val="single"/>
        </w:rPr>
        <w:t>User Interface</w:t>
      </w:r>
      <w:r w:rsidRPr="008C79F5">
        <w:rPr>
          <w:rFonts w:ascii="Times New Roman" w:eastAsia="Times New Roman" w:hAnsi="Times New Roman" w:cs="Times New Roman"/>
          <w:sz w:val="24"/>
          <w:szCs w:val="24"/>
          <w:u w:val="single"/>
        </w:rPr>
        <w:t>:</w:t>
      </w:r>
      <w:r w:rsidRPr="00DA458A">
        <w:rPr>
          <w:rFonts w:ascii="Times New Roman" w:eastAsia="Times New Roman" w:hAnsi="Times New Roman" w:cs="Times New Roman"/>
          <w:sz w:val="24"/>
          <w:szCs w:val="24"/>
        </w:rPr>
        <w:t xml:space="preserve"> A frontend for seamless interaction and user-friendly design.</w:t>
      </w:r>
    </w:p>
    <w:p w14:paraId="54A9F4E0" w14:textId="0C409B0E" w:rsidR="00DA458A" w:rsidRPr="00DA458A" w:rsidRDefault="00DA458A" w:rsidP="00DA458A">
      <w:pPr>
        <w:spacing w:after="0" w:line="240" w:lineRule="auto"/>
        <w:rPr>
          <w:rFonts w:ascii="Times New Roman" w:eastAsia="Times New Roman" w:hAnsi="Times New Roman" w:cs="Times New Roman"/>
          <w:sz w:val="24"/>
          <w:szCs w:val="24"/>
        </w:rPr>
      </w:pPr>
      <w:r w:rsidRPr="00DA458A">
        <w:rPr>
          <w:rFonts w:ascii="Times New Roman" w:eastAsia="Times New Roman" w:hAnsi="Symbol" w:cs="Times New Roman"/>
          <w:sz w:val="24"/>
          <w:szCs w:val="24"/>
        </w:rPr>
        <w:t></w:t>
      </w:r>
      <w:r w:rsidRPr="00DA458A">
        <w:rPr>
          <w:rFonts w:ascii="Times New Roman" w:eastAsia="Times New Roman" w:hAnsi="Times New Roman" w:cs="Times New Roman"/>
          <w:sz w:val="24"/>
          <w:szCs w:val="24"/>
        </w:rPr>
        <w:t xml:space="preserve"> </w:t>
      </w:r>
      <w:r w:rsidRPr="008C79F5">
        <w:rPr>
          <w:rFonts w:ascii="Times New Roman" w:eastAsia="Times New Roman" w:hAnsi="Times New Roman" w:cs="Times New Roman"/>
          <w:b/>
          <w:bCs/>
          <w:sz w:val="24"/>
          <w:szCs w:val="24"/>
          <w:u w:val="single"/>
        </w:rPr>
        <w:t>Backend Server</w:t>
      </w:r>
      <w:r w:rsidRPr="008C79F5">
        <w:rPr>
          <w:rFonts w:ascii="Times New Roman" w:eastAsia="Times New Roman" w:hAnsi="Times New Roman" w:cs="Times New Roman"/>
          <w:sz w:val="24"/>
          <w:szCs w:val="24"/>
          <w:u w:val="single"/>
        </w:rPr>
        <w:t>:</w:t>
      </w:r>
      <w:r w:rsidRPr="00DA458A">
        <w:rPr>
          <w:rFonts w:ascii="Times New Roman" w:eastAsia="Times New Roman" w:hAnsi="Times New Roman" w:cs="Times New Roman"/>
          <w:sz w:val="24"/>
          <w:szCs w:val="24"/>
        </w:rPr>
        <w:t xml:space="preserve"> Handles image processing, photo editing tasks, and AI model integration.</w:t>
      </w:r>
    </w:p>
    <w:p w14:paraId="17242938" w14:textId="525B1BA6" w:rsidR="00DA458A" w:rsidRPr="00DA458A" w:rsidRDefault="00DA458A" w:rsidP="00DA458A">
      <w:pPr>
        <w:spacing w:after="0" w:line="240" w:lineRule="auto"/>
        <w:rPr>
          <w:rFonts w:ascii="Times New Roman" w:eastAsia="Times New Roman" w:hAnsi="Times New Roman" w:cs="Times New Roman"/>
          <w:sz w:val="24"/>
          <w:szCs w:val="24"/>
        </w:rPr>
      </w:pPr>
      <w:r w:rsidRPr="00DA458A">
        <w:rPr>
          <w:rFonts w:ascii="Times New Roman" w:eastAsia="Times New Roman" w:hAnsi="Symbol" w:cs="Times New Roman"/>
          <w:sz w:val="24"/>
          <w:szCs w:val="24"/>
        </w:rPr>
        <w:t></w:t>
      </w:r>
      <w:r w:rsidRPr="00DA458A">
        <w:rPr>
          <w:rFonts w:ascii="Times New Roman" w:eastAsia="Times New Roman" w:hAnsi="Times New Roman" w:cs="Times New Roman"/>
          <w:sz w:val="24"/>
          <w:szCs w:val="24"/>
        </w:rPr>
        <w:t xml:space="preserve"> </w:t>
      </w:r>
      <w:r w:rsidRPr="008C79F5">
        <w:rPr>
          <w:rFonts w:ascii="Times New Roman" w:eastAsia="Times New Roman" w:hAnsi="Times New Roman" w:cs="Times New Roman"/>
          <w:b/>
          <w:bCs/>
          <w:sz w:val="24"/>
          <w:szCs w:val="24"/>
          <w:u w:val="single"/>
        </w:rPr>
        <w:t>AI Modules</w:t>
      </w:r>
      <w:r w:rsidRPr="008C79F5">
        <w:rPr>
          <w:rFonts w:ascii="Times New Roman" w:eastAsia="Times New Roman" w:hAnsi="Times New Roman" w:cs="Times New Roman"/>
          <w:sz w:val="24"/>
          <w:szCs w:val="24"/>
          <w:u w:val="single"/>
        </w:rPr>
        <w:t>:</w:t>
      </w:r>
      <w:r w:rsidRPr="00DA458A">
        <w:rPr>
          <w:rFonts w:ascii="Times New Roman" w:eastAsia="Times New Roman" w:hAnsi="Times New Roman" w:cs="Times New Roman"/>
          <w:sz w:val="24"/>
          <w:szCs w:val="24"/>
        </w:rPr>
        <w:t xml:space="preserve"> Specialized components for image-to-sketch conversion and AI image generation.</w:t>
      </w:r>
    </w:p>
    <w:p w14:paraId="4139009F" w14:textId="191867CC" w:rsidR="00A02926" w:rsidRPr="00DA458A" w:rsidRDefault="00DA458A" w:rsidP="00DA458A">
      <w:pPr>
        <w:spacing w:after="0" w:line="240" w:lineRule="auto"/>
        <w:rPr>
          <w:rFonts w:ascii="Times New Roman" w:eastAsia="Times New Roman" w:hAnsi="Times New Roman" w:cs="Times New Roman"/>
          <w:sz w:val="24"/>
          <w:szCs w:val="24"/>
        </w:rPr>
      </w:pPr>
      <w:r w:rsidRPr="00DA458A">
        <w:rPr>
          <w:rFonts w:ascii="Times New Roman" w:eastAsia="Times New Roman" w:hAnsi="Symbol" w:cs="Times New Roman"/>
          <w:sz w:val="24"/>
          <w:szCs w:val="24"/>
        </w:rPr>
        <w:t></w:t>
      </w:r>
      <w:r w:rsidRPr="008C79F5">
        <w:rPr>
          <w:rFonts w:ascii="Times New Roman" w:eastAsia="Times New Roman" w:hAnsi="Times New Roman" w:cs="Times New Roman"/>
          <w:sz w:val="24"/>
          <w:szCs w:val="24"/>
          <w:u w:val="single"/>
        </w:rPr>
        <w:t xml:space="preserve"> </w:t>
      </w:r>
      <w:r w:rsidRPr="008C79F5">
        <w:rPr>
          <w:rFonts w:ascii="Times New Roman" w:eastAsia="Times New Roman" w:hAnsi="Times New Roman" w:cs="Times New Roman"/>
          <w:b/>
          <w:bCs/>
          <w:sz w:val="24"/>
          <w:szCs w:val="24"/>
          <w:u w:val="single"/>
        </w:rPr>
        <w:t>Local Storage Integration</w:t>
      </w:r>
      <w:r w:rsidRPr="008C79F5">
        <w:rPr>
          <w:rFonts w:ascii="Times New Roman" w:eastAsia="Times New Roman" w:hAnsi="Times New Roman" w:cs="Times New Roman"/>
          <w:sz w:val="24"/>
          <w:szCs w:val="24"/>
          <w:u w:val="single"/>
        </w:rPr>
        <w:t>:</w:t>
      </w:r>
      <w:r w:rsidRPr="00DA458A">
        <w:rPr>
          <w:rFonts w:ascii="Times New Roman" w:eastAsia="Times New Roman" w:hAnsi="Times New Roman" w:cs="Times New Roman"/>
          <w:sz w:val="24"/>
          <w:szCs w:val="24"/>
        </w:rPr>
        <w:t xml:space="preserve"> Manages the saving and retrieval of artworks on the user's device.</w:t>
      </w:r>
    </w:p>
    <w:p w14:paraId="34F9B234" w14:textId="6A36424A" w:rsidR="00A02926" w:rsidRDefault="00A02926" w:rsidP="00914EDF"/>
    <w:p w14:paraId="3E9A0313" w14:textId="3574C2D9" w:rsidR="00A02926" w:rsidRDefault="00A02926" w:rsidP="00914EDF"/>
    <w:p w14:paraId="5B63DB98" w14:textId="20EC2B1D" w:rsidR="00A02926" w:rsidRDefault="00A02926" w:rsidP="00914EDF"/>
    <w:p w14:paraId="1F3EC9A9" w14:textId="46CB0EDE" w:rsidR="00A02926" w:rsidRDefault="00A02926" w:rsidP="00914EDF"/>
    <w:p w14:paraId="77063682" w14:textId="44660D97" w:rsidR="00A02926" w:rsidRDefault="00A02926" w:rsidP="00914EDF"/>
    <w:p w14:paraId="1A243725" w14:textId="7A643F62" w:rsidR="00A02926" w:rsidRDefault="00A02926" w:rsidP="00914EDF"/>
    <w:p w14:paraId="72E09499" w14:textId="2CB1B77B" w:rsidR="00A02926" w:rsidRDefault="00A02926" w:rsidP="00914EDF"/>
    <w:p w14:paraId="38D8B3F0" w14:textId="6C7BD840" w:rsidR="00A02926" w:rsidRDefault="00A02926" w:rsidP="00914EDF"/>
    <w:p w14:paraId="6623F5D3" w14:textId="0C9A931F" w:rsidR="00A02926" w:rsidRDefault="00A02926" w:rsidP="00914EDF"/>
    <w:p w14:paraId="210ABC38" w14:textId="33E36D69" w:rsidR="00A02926" w:rsidRDefault="00A02926" w:rsidP="00914EDF"/>
    <w:p w14:paraId="36E93068" w14:textId="2AF2E8C3" w:rsidR="00A02926" w:rsidRDefault="00A02926" w:rsidP="00914EDF"/>
    <w:p w14:paraId="43D858A8" w14:textId="4185CC14" w:rsidR="00A02926" w:rsidRDefault="00A02926" w:rsidP="00914EDF"/>
    <w:p w14:paraId="44F2FC13" w14:textId="38BD3274" w:rsidR="000C13E7" w:rsidRDefault="000C13E7" w:rsidP="00914EDF"/>
    <w:p w14:paraId="4D4565E7" w14:textId="77777777" w:rsidR="000C13E7" w:rsidRDefault="000C13E7" w:rsidP="00914EDF"/>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A02926" w14:paraId="4AD3F611"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085BF508" w14:textId="77777777" w:rsidR="00A02926" w:rsidRDefault="00A02926" w:rsidP="003F456E">
            <w:pPr>
              <w:spacing w:line="256" w:lineRule="auto"/>
              <w:jc w:val="center"/>
              <w:rPr>
                <w:b/>
                <w:sz w:val="28"/>
              </w:rPr>
            </w:pPr>
            <w:r>
              <w:rPr>
                <w:b/>
                <w:sz w:val="28"/>
              </w:rPr>
              <w:t>&lt;Use case 1:  Account&gt;</w:t>
            </w:r>
          </w:p>
        </w:tc>
      </w:tr>
      <w:tr w:rsidR="00A02926" w14:paraId="020FA565"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4093D2ED" w14:textId="77777777" w:rsidR="00A02926" w:rsidRDefault="00A02926" w:rsidP="003F456E">
            <w:pPr>
              <w:spacing w:line="256" w:lineRule="auto"/>
              <w:rPr>
                <w:i/>
                <w:sz w:val="20"/>
              </w:rPr>
            </w:pPr>
            <w:r>
              <w:rPr>
                <w:b/>
                <w:sz w:val="20"/>
              </w:rPr>
              <w:t>Actors:</w:t>
            </w:r>
            <w:r>
              <w:rPr>
                <w:b/>
                <w:sz w:val="20"/>
              </w:rPr>
              <w:tab/>
            </w:r>
            <w:r>
              <w:rPr>
                <w:sz w:val="20"/>
              </w:rPr>
              <w:t xml:space="preserve">   User.</w:t>
            </w:r>
          </w:p>
        </w:tc>
      </w:tr>
      <w:tr w:rsidR="00A02926" w14:paraId="59D18808"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2D48B842" w14:textId="77777777" w:rsidR="00A02926" w:rsidRDefault="00A02926" w:rsidP="003F456E">
            <w:pPr>
              <w:spacing w:line="256" w:lineRule="auto"/>
              <w:rPr>
                <w:sz w:val="20"/>
              </w:rPr>
            </w:pPr>
            <w:r>
              <w:rPr>
                <w:b/>
                <w:sz w:val="20"/>
              </w:rPr>
              <w:t>Feature:</w:t>
            </w:r>
            <w:r>
              <w:t xml:space="preserve">  </w:t>
            </w:r>
            <w:r>
              <w:rPr>
                <w:sz w:val="20"/>
                <w:szCs w:val="20"/>
              </w:rPr>
              <w:t xml:space="preserve"> Make Profile for Authentication.</w:t>
            </w:r>
          </w:p>
        </w:tc>
      </w:tr>
      <w:tr w:rsidR="00A02926" w14:paraId="7B2AC7CE" w14:textId="77777777" w:rsidTr="003F456E">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565C7365" w14:textId="77777777" w:rsidR="00A02926" w:rsidRDefault="00A02926" w:rsidP="003F456E">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33C3D763" w14:textId="77777777" w:rsidR="00A02926" w:rsidRPr="00682708" w:rsidRDefault="00A02926" w:rsidP="003F456E">
            <w:pPr>
              <w:spacing w:line="256" w:lineRule="auto"/>
              <w:rPr>
                <w:sz w:val="20"/>
              </w:rPr>
            </w:pPr>
            <w:r w:rsidRPr="00682708">
              <w:rPr>
                <w:sz w:val="20"/>
              </w:rPr>
              <w:t>1.</w:t>
            </w:r>
          </w:p>
        </w:tc>
      </w:tr>
      <w:tr w:rsidR="00A02926" w14:paraId="78575940" w14:textId="77777777" w:rsidTr="003F456E">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334017AF" w14:textId="77777777" w:rsidR="00A02926" w:rsidRDefault="00A02926" w:rsidP="003F456E">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3CD95324" w14:textId="77777777" w:rsidR="00A02926" w:rsidRDefault="00A02926" w:rsidP="003F456E">
            <w:pPr>
              <w:spacing w:line="256" w:lineRule="auto"/>
              <w:rPr>
                <w:sz w:val="20"/>
              </w:rPr>
            </w:pPr>
            <w:r>
              <w:rPr>
                <w:sz w:val="20"/>
              </w:rPr>
              <w:t>Before engaging with the SnapArtPro Application we insure a secure user authentication system is there secure login and authentication mechanism to prevent unauthorized access.</w:t>
            </w:r>
          </w:p>
        </w:tc>
      </w:tr>
      <w:tr w:rsidR="00A02926" w14:paraId="2D8B29F1" w14:textId="77777777" w:rsidTr="003F456E">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4A07EFE6" w14:textId="77777777" w:rsidR="00A02926" w:rsidRDefault="00A02926" w:rsidP="003F456E">
            <w:pPr>
              <w:spacing w:line="256" w:lineRule="auto"/>
              <w:rPr>
                <w:b/>
                <w:sz w:val="20"/>
              </w:rPr>
            </w:pPr>
            <w:r>
              <w:rPr>
                <w:b/>
              </w:rPr>
              <w:t>Scenarios</w:t>
            </w:r>
          </w:p>
        </w:tc>
      </w:tr>
      <w:tr w:rsidR="00A02926" w14:paraId="6C2FE975" w14:textId="77777777" w:rsidTr="003F456E">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4ED4BECB" w14:textId="77777777" w:rsidR="00A02926" w:rsidRDefault="00A02926" w:rsidP="003F456E">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52A84D15" w14:textId="77777777" w:rsidR="00A02926" w:rsidRDefault="00A02926" w:rsidP="003F456E">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1DA20894" w14:textId="77777777" w:rsidR="00A02926" w:rsidRDefault="00A02926" w:rsidP="003F456E">
            <w:pPr>
              <w:spacing w:line="256" w:lineRule="auto"/>
              <w:rPr>
                <w:b/>
                <w:sz w:val="20"/>
              </w:rPr>
            </w:pPr>
            <w:r>
              <w:rPr>
                <w:b/>
                <w:sz w:val="20"/>
              </w:rPr>
              <w:t>Software Reaction</w:t>
            </w:r>
          </w:p>
        </w:tc>
      </w:tr>
      <w:tr w:rsidR="00A02926" w14:paraId="66394CFB" w14:textId="77777777" w:rsidTr="003F456E">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051C2997" w14:textId="77777777" w:rsidR="00A02926" w:rsidRDefault="00A02926" w:rsidP="003F456E">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2474318A" w14:textId="77777777" w:rsidR="00A02926" w:rsidRPr="00682708" w:rsidRDefault="00A02926" w:rsidP="003F456E">
            <w:pPr>
              <w:spacing w:line="256" w:lineRule="auto"/>
              <w:rPr>
                <w:sz w:val="20"/>
              </w:rPr>
            </w:pPr>
            <w:r w:rsidRPr="00682708">
              <w:rPr>
                <w:sz w:val="20"/>
              </w:rPr>
              <w:t>User will signup to create Account .</w:t>
            </w:r>
          </w:p>
        </w:tc>
        <w:tc>
          <w:tcPr>
            <w:tcW w:w="3945" w:type="dxa"/>
            <w:tcBorders>
              <w:top w:val="single" w:sz="4" w:space="0" w:color="auto"/>
              <w:left w:val="single" w:sz="4" w:space="0" w:color="auto"/>
              <w:bottom w:val="single" w:sz="4" w:space="0" w:color="auto"/>
              <w:right w:val="single" w:sz="4" w:space="0" w:color="auto"/>
            </w:tcBorders>
            <w:hideMark/>
          </w:tcPr>
          <w:p w14:paraId="189D5101" w14:textId="77777777" w:rsidR="00A02926" w:rsidRPr="00682708" w:rsidRDefault="00A02926" w:rsidP="003F456E">
            <w:pPr>
              <w:spacing w:line="256" w:lineRule="auto"/>
              <w:rPr>
                <w:sz w:val="20"/>
              </w:rPr>
            </w:pPr>
            <w:r w:rsidRPr="00682708">
              <w:rPr>
                <w:sz w:val="20"/>
              </w:rPr>
              <w:t>An informational page will be required to move forward.</w:t>
            </w:r>
          </w:p>
        </w:tc>
      </w:tr>
      <w:tr w:rsidR="00A02926" w14:paraId="2E7CA17C" w14:textId="77777777" w:rsidTr="003F456E">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3F4B2D2C" w14:textId="77777777" w:rsidR="00A02926" w:rsidRDefault="00A02926" w:rsidP="003F456E">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4210D1B8" w14:textId="77777777" w:rsidR="00A02926" w:rsidRDefault="00A02926" w:rsidP="003F456E">
            <w:pPr>
              <w:spacing w:line="256" w:lineRule="auto"/>
              <w:rPr>
                <w:sz w:val="20"/>
              </w:rPr>
            </w:pPr>
            <w:r>
              <w:rPr>
                <w:sz w:val="20"/>
              </w:rPr>
              <w:t>User will make Account.</w:t>
            </w:r>
          </w:p>
        </w:tc>
        <w:tc>
          <w:tcPr>
            <w:tcW w:w="3945" w:type="dxa"/>
            <w:tcBorders>
              <w:top w:val="single" w:sz="4" w:space="0" w:color="auto"/>
              <w:left w:val="single" w:sz="4" w:space="0" w:color="auto"/>
              <w:bottom w:val="single" w:sz="4" w:space="0" w:color="auto"/>
              <w:right w:val="single" w:sz="4" w:space="0" w:color="auto"/>
            </w:tcBorders>
            <w:hideMark/>
          </w:tcPr>
          <w:p w14:paraId="1A4A466E" w14:textId="77777777" w:rsidR="00A02926" w:rsidRDefault="00A02926" w:rsidP="003F456E">
            <w:pPr>
              <w:spacing w:line="256" w:lineRule="auto"/>
              <w:rPr>
                <w:sz w:val="20"/>
              </w:rPr>
            </w:pPr>
            <w:r>
              <w:rPr>
                <w:sz w:val="20"/>
              </w:rPr>
              <w:t>Success Account will be validated.</w:t>
            </w:r>
          </w:p>
        </w:tc>
      </w:tr>
      <w:tr w:rsidR="00A02926" w14:paraId="035934F0" w14:textId="77777777" w:rsidTr="003F456E">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7E4BDC5F" w14:textId="77777777" w:rsidR="00A02926" w:rsidRDefault="00A02926" w:rsidP="003F456E">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3F522FE8" w14:textId="77777777" w:rsidR="00A02926" w:rsidRDefault="00A02926" w:rsidP="003F456E">
            <w:pPr>
              <w:spacing w:line="256" w:lineRule="auto"/>
              <w:rPr>
                <w:sz w:val="20"/>
              </w:rPr>
            </w:pPr>
            <w:r>
              <w:rPr>
                <w:sz w:val="20"/>
              </w:rPr>
              <w:t>User will go to Login page.</w:t>
            </w:r>
          </w:p>
        </w:tc>
        <w:tc>
          <w:tcPr>
            <w:tcW w:w="3945" w:type="dxa"/>
            <w:tcBorders>
              <w:top w:val="single" w:sz="4" w:space="0" w:color="auto"/>
              <w:left w:val="single" w:sz="4" w:space="0" w:color="auto"/>
              <w:bottom w:val="single" w:sz="4" w:space="0" w:color="auto"/>
              <w:right w:val="single" w:sz="4" w:space="0" w:color="auto"/>
            </w:tcBorders>
            <w:hideMark/>
          </w:tcPr>
          <w:p w14:paraId="4F04B9D0" w14:textId="77777777" w:rsidR="00A02926" w:rsidRDefault="00A02926" w:rsidP="003F456E">
            <w:pPr>
              <w:spacing w:line="256" w:lineRule="auto"/>
              <w:rPr>
                <w:sz w:val="20"/>
              </w:rPr>
            </w:pPr>
            <w:r>
              <w:rPr>
                <w:sz w:val="20"/>
              </w:rPr>
              <w:t>Informational page gets information and authenticate from database.</w:t>
            </w:r>
          </w:p>
        </w:tc>
      </w:tr>
      <w:tr w:rsidR="00A02926" w14:paraId="072F03EE"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0507C89" w14:textId="77777777" w:rsidR="00A02926" w:rsidRDefault="00A02926" w:rsidP="003F456E">
            <w:pPr>
              <w:spacing w:line="256" w:lineRule="auto"/>
              <w:rPr>
                <w:b/>
                <w:sz w:val="20"/>
              </w:rPr>
            </w:pPr>
            <w:r>
              <w:rPr>
                <w:b/>
                <w:sz w:val="20"/>
              </w:rPr>
              <w:t>4</w:t>
            </w:r>
          </w:p>
        </w:tc>
        <w:tc>
          <w:tcPr>
            <w:tcW w:w="3210" w:type="dxa"/>
            <w:gridSpan w:val="3"/>
            <w:tcBorders>
              <w:top w:val="single" w:sz="4" w:space="0" w:color="auto"/>
              <w:left w:val="single" w:sz="4" w:space="0" w:color="auto"/>
              <w:bottom w:val="single" w:sz="4" w:space="0" w:color="auto"/>
              <w:right w:val="single" w:sz="4" w:space="0" w:color="auto"/>
            </w:tcBorders>
            <w:hideMark/>
          </w:tcPr>
          <w:p w14:paraId="7AC640B9" w14:textId="77777777" w:rsidR="00A02926" w:rsidRDefault="00A02926" w:rsidP="003F456E">
            <w:pPr>
              <w:spacing w:line="256" w:lineRule="auto"/>
              <w:rPr>
                <w:sz w:val="20"/>
              </w:rPr>
            </w:pPr>
            <w:r>
              <w:rPr>
                <w:sz w:val="20"/>
              </w:rPr>
              <w:t>User click Login Button.</w:t>
            </w:r>
          </w:p>
        </w:tc>
        <w:tc>
          <w:tcPr>
            <w:tcW w:w="3945" w:type="dxa"/>
            <w:tcBorders>
              <w:top w:val="single" w:sz="4" w:space="0" w:color="auto"/>
              <w:left w:val="single" w:sz="4" w:space="0" w:color="auto"/>
              <w:bottom w:val="single" w:sz="4" w:space="0" w:color="auto"/>
              <w:right w:val="single" w:sz="4" w:space="0" w:color="auto"/>
            </w:tcBorders>
            <w:hideMark/>
          </w:tcPr>
          <w:p w14:paraId="22ADF8D0" w14:textId="77777777" w:rsidR="00A02926" w:rsidRDefault="00A02926" w:rsidP="003F456E">
            <w:pPr>
              <w:spacing w:line="256" w:lineRule="auto"/>
              <w:rPr>
                <w:sz w:val="20"/>
              </w:rPr>
            </w:pPr>
            <w:r>
              <w:rPr>
                <w:sz w:val="20"/>
              </w:rPr>
              <w:t>There will be Account Login if information is authenticated.</w:t>
            </w:r>
          </w:p>
        </w:tc>
      </w:tr>
      <w:tr w:rsidR="00A02926" w14:paraId="3FDC0AEB" w14:textId="77777777" w:rsidTr="003F456E">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31B67610" w14:textId="77777777" w:rsidR="00A02926" w:rsidRDefault="00A02926" w:rsidP="003F456E">
            <w:pPr>
              <w:spacing w:line="256" w:lineRule="auto"/>
              <w:rPr>
                <w:b/>
                <w:sz w:val="20"/>
              </w:rPr>
            </w:pPr>
            <w:r>
              <w:rPr>
                <w:b/>
                <w:sz w:val="20"/>
              </w:rPr>
              <w:t>Alternate Scenarios:</w:t>
            </w:r>
            <w:r>
              <w:rPr>
                <w:i/>
                <w:sz w:val="20"/>
              </w:rPr>
              <w:t>.</w:t>
            </w:r>
          </w:p>
        </w:tc>
      </w:tr>
      <w:tr w:rsidR="00A02926" w14:paraId="2D61B755" w14:textId="77777777" w:rsidTr="003F456E">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779BC1AB" w14:textId="77777777" w:rsidR="00A02926" w:rsidRDefault="00A02926" w:rsidP="003F456E">
            <w:pPr>
              <w:spacing w:line="256" w:lineRule="auto"/>
              <w:rPr>
                <w:b/>
              </w:rPr>
            </w:pPr>
            <w:r>
              <w:rPr>
                <w:b/>
              </w:rPr>
              <w:t xml:space="preserve">Post Conditions </w:t>
            </w:r>
          </w:p>
        </w:tc>
      </w:tr>
      <w:tr w:rsidR="00A02926" w14:paraId="6AD51FE3"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8C2F53F" w14:textId="77777777" w:rsidR="00A02926" w:rsidRDefault="00A02926" w:rsidP="003F456E">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0A4742AA" w14:textId="77777777" w:rsidR="00A02926" w:rsidRDefault="00A02926" w:rsidP="003F456E">
            <w:pPr>
              <w:spacing w:line="256" w:lineRule="auto"/>
              <w:rPr>
                <w:b/>
                <w:sz w:val="20"/>
              </w:rPr>
            </w:pPr>
            <w:r>
              <w:rPr>
                <w:b/>
                <w:sz w:val="20"/>
              </w:rPr>
              <w:t>Description</w:t>
            </w:r>
          </w:p>
        </w:tc>
      </w:tr>
      <w:tr w:rsidR="00A02926" w14:paraId="563B2BE6"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0D354725" w14:textId="77777777" w:rsidR="00A02926" w:rsidRDefault="00A02926" w:rsidP="003F456E">
            <w:pPr>
              <w:spacing w:line="256" w:lineRule="auto"/>
              <w:rPr>
                <w:b/>
                <w:sz w:val="20"/>
              </w:rPr>
            </w:pPr>
            <w:r>
              <w:rPr>
                <w:b/>
                <w:sz w:val="20"/>
              </w:rPr>
              <w:t>1</w:t>
            </w:r>
          </w:p>
        </w:tc>
        <w:tc>
          <w:tcPr>
            <w:tcW w:w="7155" w:type="dxa"/>
            <w:gridSpan w:val="4"/>
            <w:tcBorders>
              <w:top w:val="single" w:sz="4" w:space="0" w:color="auto"/>
              <w:left w:val="single" w:sz="4" w:space="0" w:color="auto"/>
              <w:bottom w:val="single" w:sz="4" w:space="0" w:color="auto"/>
              <w:right w:val="single" w:sz="4" w:space="0" w:color="auto"/>
            </w:tcBorders>
            <w:hideMark/>
          </w:tcPr>
          <w:p w14:paraId="4FF71DB3" w14:textId="77777777" w:rsidR="00A02926" w:rsidRDefault="00A02926" w:rsidP="003F456E">
            <w:pPr>
              <w:spacing w:line="256" w:lineRule="auto"/>
              <w:rPr>
                <w:i/>
                <w:sz w:val="20"/>
              </w:rPr>
            </w:pPr>
            <w:r>
              <w:rPr>
                <w:sz w:val="20"/>
              </w:rPr>
              <w:t>Success Account will be validated.</w:t>
            </w:r>
          </w:p>
        </w:tc>
      </w:tr>
      <w:tr w:rsidR="00A02926" w14:paraId="5EBF0DF7"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7100886" w14:textId="77777777" w:rsidR="00A02926" w:rsidRDefault="00A02926" w:rsidP="003F456E">
            <w:pPr>
              <w:spacing w:line="256" w:lineRule="auto"/>
              <w:rPr>
                <w:b/>
                <w:sz w:val="20"/>
              </w:rPr>
            </w:pPr>
            <w:r>
              <w:rPr>
                <w:b/>
                <w:sz w:val="20"/>
              </w:rPr>
              <w:t>2</w:t>
            </w:r>
          </w:p>
        </w:tc>
        <w:tc>
          <w:tcPr>
            <w:tcW w:w="7155" w:type="dxa"/>
            <w:gridSpan w:val="4"/>
            <w:tcBorders>
              <w:top w:val="single" w:sz="4" w:space="0" w:color="auto"/>
              <w:left w:val="single" w:sz="4" w:space="0" w:color="auto"/>
              <w:bottom w:val="single" w:sz="4" w:space="0" w:color="auto"/>
              <w:right w:val="single" w:sz="4" w:space="0" w:color="auto"/>
            </w:tcBorders>
            <w:hideMark/>
          </w:tcPr>
          <w:p w14:paraId="7D23BAB8" w14:textId="77777777" w:rsidR="00A02926" w:rsidRDefault="00A02926" w:rsidP="003F456E">
            <w:pPr>
              <w:spacing w:line="256" w:lineRule="auto"/>
              <w:rPr>
                <w:sz w:val="20"/>
              </w:rPr>
            </w:pPr>
            <w:r>
              <w:rPr>
                <w:sz w:val="20"/>
              </w:rPr>
              <w:t>There will be Account Login if information is authenticated.</w:t>
            </w:r>
          </w:p>
        </w:tc>
      </w:tr>
      <w:tr w:rsidR="00A02926" w14:paraId="14344047"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287B6F0" w14:textId="77777777" w:rsidR="00A02926" w:rsidRDefault="00A02926" w:rsidP="003F456E">
            <w:pPr>
              <w:spacing w:line="256" w:lineRule="auto"/>
              <w:rPr>
                <w:b/>
                <w:sz w:val="20"/>
              </w:rPr>
            </w:pPr>
            <w:r>
              <w:rPr>
                <w:b/>
                <w:sz w:val="20"/>
              </w:rPr>
              <w:t>3</w:t>
            </w:r>
          </w:p>
        </w:tc>
        <w:tc>
          <w:tcPr>
            <w:tcW w:w="7155" w:type="dxa"/>
            <w:gridSpan w:val="4"/>
            <w:tcBorders>
              <w:top w:val="single" w:sz="4" w:space="0" w:color="auto"/>
              <w:left w:val="single" w:sz="4" w:space="0" w:color="auto"/>
              <w:bottom w:val="single" w:sz="4" w:space="0" w:color="auto"/>
              <w:right w:val="single" w:sz="4" w:space="0" w:color="auto"/>
            </w:tcBorders>
            <w:hideMark/>
          </w:tcPr>
          <w:p w14:paraId="0B81F8D8" w14:textId="77777777" w:rsidR="00A02926" w:rsidRDefault="00A02926" w:rsidP="003F456E">
            <w:pPr>
              <w:spacing w:line="256" w:lineRule="auto"/>
              <w:rPr>
                <w:sz w:val="20"/>
              </w:rPr>
            </w:pPr>
            <w:r>
              <w:rPr>
                <w:sz w:val="20"/>
              </w:rPr>
              <w:t xml:space="preserve">User will be able to use to Application if Account persist. </w:t>
            </w:r>
          </w:p>
        </w:tc>
      </w:tr>
      <w:tr w:rsidR="00A02926" w14:paraId="3D4279C0" w14:textId="77777777" w:rsidTr="003F456E">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3392940C" w14:textId="77777777" w:rsidR="00A02926" w:rsidRDefault="00A02926" w:rsidP="003F456E">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1946694D" w14:textId="77777777" w:rsidR="00A02926" w:rsidRDefault="00A02926" w:rsidP="003F456E">
            <w:pPr>
              <w:spacing w:line="256" w:lineRule="auto"/>
              <w:rPr>
                <w:i/>
                <w:sz w:val="20"/>
              </w:rPr>
            </w:pPr>
            <w:r>
              <w:rPr>
                <w:i/>
                <w:sz w:val="20"/>
              </w:rPr>
              <w:t>&lt;Related use cases, which use or are used by this use case&gt;</w:t>
            </w:r>
          </w:p>
        </w:tc>
      </w:tr>
      <w:tr w:rsidR="00A02926" w14:paraId="6FE16EE7" w14:textId="77777777" w:rsidTr="003F456E">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3A459F3B" w14:textId="77777777" w:rsidR="00A02926" w:rsidRDefault="00A02926" w:rsidP="003F456E">
            <w:pPr>
              <w:spacing w:line="256" w:lineRule="auto"/>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1BFA642A" w14:textId="77777777" w:rsidR="00A02926" w:rsidRDefault="00A02926" w:rsidP="003F456E">
            <w:pPr>
              <w:spacing w:line="256" w:lineRule="auto"/>
              <w:rPr>
                <w:i/>
                <w:sz w:val="20"/>
              </w:rPr>
            </w:pPr>
            <w:r>
              <w:rPr>
                <w:i/>
                <w:sz w:val="20"/>
              </w:rPr>
              <w:t xml:space="preserve">List user interface(s) that are related to this use case. Use numbered list in case of more than one user interface elements. </w:t>
            </w:r>
          </w:p>
        </w:tc>
      </w:tr>
      <w:tr w:rsidR="00A02926" w14:paraId="4B74C56B" w14:textId="77777777" w:rsidTr="003F456E">
        <w:trPr>
          <w:cantSplit/>
          <w:trHeight w:val="315"/>
          <w:ins w:id="24"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36689758" w14:textId="77777777" w:rsidR="00A02926" w:rsidRDefault="00A02926" w:rsidP="003F456E">
            <w:pPr>
              <w:spacing w:line="256" w:lineRule="auto"/>
              <w:rPr>
                <w:ins w:id="25" w:author="Maryum Xedi" w:date="2002-04-03T20:08:00Z"/>
                <w:sz w:val="20"/>
              </w:rPr>
            </w:pPr>
            <w:ins w:id="26" w:author="Maryum Xedi" w:date="2002-04-03T20:08:00Z">
              <w:r>
                <w:rPr>
                  <w:b/>
                  <w:sz w:val="20"/>
                </w:rPr>
                <w:t>Concurrency and Response</w:t>
              </w:r>
            </w:ins>
            <w:ins w:id="27" w:author="Maryum Xedi" w:date="2002-04-03T20:09:00Z">
              <w:r>
                <w:rPr>
                  <w:b/>
                  <w:sz w:val="20"/>
                </w:rPr>
                <w:br/>
              </w:r>
              <w:r>
                <w:rPr>
                  <w:i/>
                  <w:sz w:val="20"/>
                </w:rPr>
                <w:t xml:space="preserve">Give an estimate of the following </w:t>
              </w:r>
            </w:ins>
          </w:p>
          <w:p w14:paraId="6582D585" w14:textId="77777777" w:rsidR="00A02926" w:rsidRDefault="00A02926" w:rsidP="00A02926">
            <w:pPr>
              <w:numPr>
                <w:ilvl w:val="0"/>
                <w:numId w:val="3"/>
              </w:numPr>
              <w:spacing w:after="0" w:line="256" w:lineRule="auto"/>
              <w:rPr>
                <w:ins w:id="28" w:author="Maryum Xedi" w:date="2002-04-03T20:09:00Z"/>
                <w:i/>
                <w:sz w:val="20"/>
              </w:rPr>
            </w:pPr>
            <w:ins w:id="29" w:author="Maryum Xedi" w:date="2002-04-03T20:09:00Z">
              <w:r>
                <w:rPr>
                  <w:i/>
                  <w:sz w:val="20"/>
                </w:rPr>
                <w:t>Number of concurrent users</w:t>
              </w:r>
            </w:ins>
          </w:p>
          <w:p w14:paraId="67464540" w14:textId="77777777" w:rsidR="00A02926" w:rsidRDefault="00A02926" w:rsidP="00A02926">
            <w:pPr>
              <w:numPr>
                <w:ilvl w:val="0"/>
                <w:numId w:val="3"/>
              </w:numPr>
              <w:spacing w:after="0" w:line="256" w:lineRule="auto"/>
              <w:rPr>
                <w:ins w:id="30" w:author="Maryum Xedi" w:date="2002-04-03T20:10:00Z"/>
                <w:i/>
                <w:sz w:val="20"/>
              </w:rPr>
            </w:pPr>
            <w:ins w:id="31" w:author="Maryum Xedi" w:date="2002-04-03T20:10:00Z">
              <w:r>
                <w:rPr>
                  <w:i/>
                  <w:sz w:val="20"/>
                </w:rPr>
                <w:t>Expected response time of the use case</w:t>
              </w:r>
            </w:ins>
          </w:p>
          <w:p w14:paraId="0DDBA4B6" w14:textId="77777777" w:rsidR="00A02926" w:rsidRDefault="00A02926" w:rsidP="003F456E">
            <w:pPr>
              <w:spacing w:line="256" w:lineRule="auto"/>
              <w:rPr>
                <w:ins w:id="32" w:author="Maryum Xedi" w:date="2002-04-03T20:10:00Z"/>
                <w:i/>
                <w:sz w:val="20"/>
              </w:rPr>
            </w:pPr>
          </w:p>
          <w:p w14:paraId="3E4A8247" w14:textId="77777777" w:rsidR="00A02926" w:rsidRDefault="00A02926" w:rsidP="003F456E">
            <w:pPr>
              <w:spacing w:line="256" w:lineRule="auto"/>
              <w:rPr>
                <w:ins w:id="33" w:author="Maryum Xedi" w:date="2002-04-03T20:08:00Z"/>
                <w:i/>
                <w:sz w:val="20"/>
              </w:rPr>
            </w:pPr>
          </w:p>
        </w:tc>
      </w:tr>
    </w:tbl>
    <w:p w14:paraId="7B019FCA" w14:textId="3160A8F3" w:rsidR="00A02926" w:rsidRDefault="00A02926" w:rsidP="00914EDF"/>
    <w:p w14:paraId="643E430C" w14:textId="439F1C38" w:rsidR="00A02926" w:rsidRDefault="00A02926" w:rsidP="00914EDF"/>
    <w:p w14:paraId="4A0A69A8" w14:textId="0C843FA8" w:rsidR="00A02926" w:rsidRDefault="00A02926" w:rsidP="00914EDF"/>
    <w:p w14:paraId="488AB98B" w14:textId="0CFCD51A" w:rsidR="00A02926" w:rsidRDefault="00A02926" w:rsidP="00914EDF"/>
    <w:tbl>
      <w:tblPr>
        <w:tblpPr w:leftFromText="180" w:rightFromText="180" w:vertAnchor="text" w:horzAnchor="page" w:tblpX="2702" w:tblpY="-282"/>
        <w:tblW w:w="7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1306"/>
        <w:gridCol w:w="1350"/>
        <w:gridCol w:w="3773"/>
      </w:tblGrid>
      <w:tr w:rsidR="00A02926" w14:paraId="1DF755C2" w14:textId="77777777" w:rsidTr="003F456E">
        <w:trPr>
          <w:cantSplit/>
          <w:trHeight w:val="248"/>
        </w:trPr>
        <w:tc>
          <w:tcPr>
            <w:tcW w:w="7472" w:type="dxa"/>
            <w:gridSpan w:val="4"/>
          </w:tcPr>
          <w:p w14:paraId="2F20F22C" w14:textId="39881255" w:rsidR="00A02926" w:rsidRDefault="00A02926" w:rsidP="003F456E">
            <w:pPr>
              <w:jc w:val="center"/>
              <w:rPr>
                <w:b/>
                <w:sz w:val="28"/>
              </w:rPr>
            </w:pPr>
            <w:r>
              <w:rPr>
                <w:b/>
                <w:sz w:val="28"/>
              </w:rPr>
              <w:t>&lt;Use case 1.1:  User Login&gt;</w:t>
            </w:r>
          </w:p>
        </w:tc>
      </w:tr>
      <w:tr w:rsidR="00A02926" w14:paraId="38FBEB66" w14:textId="77777777" w:rsidTr="003F456E">
        <w:trPr>
          <w:cantSplit/>
          <w:trHeight w:val="248"/>
        </w:trPr>
        <w:tc>
          <w:tcPr>
            <w:tcW w:w="7472" w:type="dxa"/>
            <w:gridSpan w:val="4"/>
          </w:tcPr>
          <w:p w14:paraId="34A1A9CD" w14:textId="0C02085E" w:rsidR="00A02926" w:rsidRPr="00685F5C" w:rsidRDefault="00A02926" w:rsidP="003F456E">
            <w:pPr>
              <w:rPr>
                <w:i/>
                <w:iCs/>
              </w:rPr>
            </w:pPr>
            <w:bookmarkStart w:id="34" w:name="_Int_gQMvwE1W"/>
            <w:r w:rsidRPr="0F6F0742">
              <w:rPr>
                <w:b/>
                <w:bCs/>
                <w:sz w:val="20"/>
                <w:szCs w:val="20"/>
              </w:rPr>
              <w:t>Actors:</w:t>
            </w:r>
            <w:r>
              <w:tab/>
            </w:r>
            <w:bookmarkEnd w:id="34"/>
            <w:r w:rsidR="00685F5C">
              <w:rPr>
                <w:sz w:val="20"/>
                <w:szCs w:val="20"/>
              </w:rPr>
              <w:t>User</w:t>
            </w:r>
          </w:p>
        </w:tc>
      </w:tr>
      <w:tr w:rsidR="00A02926" w14:paraId="56D9BFEC" w14:textId="77777777" w:rsidTr="003F456E">
        <w:trPr>
          <w:trHeight w:val="248"/>
        </w:trPr>
        <w:tc>
          <w:tcPr>
            <w:tcW w:w="2349" w:type="dxa"/>
            <w:gridSpan w:val="2"/>
          </w:tcPr>
          <w:p w14:paraId="33827E4C" w14:textId="77777777" w:rsidR="00A02926" w:rsidRDefault="00A02926" w:rsidP="003F456E">
            <w:pPr>
              <w:rPr>
                <w:b/>
                <w:sz w:val="20"/>
              </w:rPr>
            </w:pPr>
            <w:r>
              <w:rPr>
                <w:b/>
                <w:sz w:val="20"/>
              </w:rPr>
              <w:t>Use case Id:</w:t>
            </w:r>
          </w:p>
        </w:tc>
        <w:tc>
          <w:tcPr>
            <w:tcW w:w="5123" w:type="dxa"/>
            <w:gridSpan w:val="2"/>
          </w:tcPr>
          <w:p w14:paraId="30340612" w14:textId="77777777" w:rsidR="00A02926" w:rsidRDefault="00A02926" w:rsidP="003F456E">
            <w:pPr>
              <w:rPr>
                <w:iCs/>
                <w:szCs w:val="28"/>
              </w:rPr>
            </w:pPr>
            <w:r>
              <w:rPr>
                <w:iCs/>
                <w:szCs w:val="28"/>
              </w:rPr>
              <w:t>1</w:t>
            </w:r>
          </w:p>
        </w:tc>
      </w:tr>
      <w:tr w:rsidR="00A02926" w14:paraId="400BD693" w14:textId="77777777" w:rsidTr="003F456E">
        <w:trPr>
          <w:trHeight w:val="362"/>
        </w:trPr>
        <w:tc>
          <w:tcPr>
            <w:tcW w:w="2349" w:type="dxa"/>
            <w:gridSpan w:val="2"/>
          </w:tcPr>
          <w:p w14:paraId="7AA4A356" w14:textId="77777777" w:rsidR="00A02926" w:rsidRDefault="00A02926" w:rsidP="003F456E">
            <w:pPr>
              <w:rPr>
                <w:b/>
                <w:sz w:val="20"/>
              </w:rPr>
            </w:pPr>
            <w:r>
              <w:rPr>
                <w:b/>
                <w:sz w:val="20"/>
              </w:rPr>
              <w:t>Pre-condition:</w:t>
            </w:r>
          </w:p>
        </w:tc>
        <w:tc>
          <w:tcPr>
            <w:tcW w:w="5123" w:type="dxa"/>
            <w:gridSpan w:val="2"/>
          </w:tcPr>
          <w:p w14:paraId="191B1BF2" w14:textId="77777777" w:rsidR="00A02926" w:rsidRDefault="00A02926" w:rsidP="003F456E">
            <w:r w:rsidRPr="0F6F0742">
              <w:t xml:space="preserve">User must </w:t>
            </w:r>
            <w:bookmarkStart w:id="35" w:name="_Int_o7kYCZlH"/>
            <w:r w:rsidRPr="0F6F0742">
              <w:t>be connected with</w:t>
            </w:r>
            <w:bookmarkEnd w:id="35"/>
            <w:r w:rsidRPr="0F6F0742">
              <w:t xml:space="preserve"> the internet and user registration is required for login</w:t>
            </w:r>
          </w:p>
        </w:tc>
      </w:tr>
      <w:tr w:rsidR="00A02926" w14:paraId="54907DC6" w14:textId="77777777" w:rsidTr="003F456E">
        <w:trPr>
          <w:cantSplit/>
          <w:trHeight w:val="499"/>
        </w:trPr>
        <w:tc>
          <w:tcPr>
            <w:tcW w:w="7472" w:type="dxa"/>
            <w:gridSpan w:val="4"/>
          </w:tcPr>
          <w:p w14:paraId="2133A011" w14:textId="77777777" w:rsidR="00A02926" w:rsidRDefault="00A02926" w:rsidP="003F456E">
            <w:pPr>
              <w:rPr>
                <w:b/>
                <w:sz w:val="20"/>
              </w:rPr>
            </w:pPr>
            <w:r>
              <w:rPr>
                <w:b/>
              </w:rPr>
              <w:t>Scenarios</w:t>
            </w:r>
          </w:p>
        </w:tc>
      </w:tr>
      <w:tr w:rsidR="00A02926" w14:paraId="19A0C960" w14:textId="77777777" w:rsidTr="003F456E">
        <w:trPr>
          <w:cantSplit/>
          <w:trHeight w:val="499"/>
        </w:trPr>
        <w:tc>
          <w:tcPr>
            <w:tcW w:w="1043" w:type="dxa"/>
          </w:tcPr>
          <w:p w14:paraId="4635E75A" w14:textId="77777777" w:rsidR="00A02926" w:rsidRDefault="00A02926" w:rsidP="003F456E">
            <w:pPr>
              <w:rPr>
                <w:b/>
                <w:sz w:val="20"/>
              </w:rPr>
            </w:pPr>
            <w:r>
              <w:rPr>
                <w:b/>
                <w:sz w:val="20"/>
              </w:rPr>
              <w:t>Step#</w:t>
            </w:r>
          </w:p>
        </w:tc>
        <w:tc>
          <w:tcPr>
            <w:tcW w:w="2656" w:type="dxa"/>
            <w:gridSpan w:val="2"/>
          </w:tcPr>
          <w:p w14:paraId="1CF93A0B" w14:textId="77777777" w:rsidR="00A02926" w:rsidRDefault="00A02926" w:rsidP="003F456E">
            <w:pPr>
              <w:rPr>
                <w:b/>
                <w:sz w:val="20"/>
              </w:rPr>
            </w:pPr>
            <w:r>
              <w:rPr>
                <w:b/>
                <w:sz w:val="20"/>
              </w:rPr>
              <w:t>Action</w:t>
            </w:r>
          </w:p>
        </w:tc>
        <w:tc>
          <w:tcPr>
            <w:tcW w:w="3772" w:type="dxa"/>
          </w:tcPr>
          <w:p w14:paraId="20348360" w14:textId="77777777" w:rsidR="00A02926" w:rsidRDefault="00A02926" w:rsidP="003F456E">
            <w:pPr>
              <w:rPr>
                <w:b/>
                <w:sz w:val="20"/>
              </w:rPr>
            </w:pPr>
            <w:r>
              <w:rPr>
                <w:b/>
                <w:sz w:val="20"/>
              </w:rPr>
              <w:t>Software Reaction</w:t>
            </w:r>
          </w:p>
        </w:tc>
      </w:tr>
      <w:tr w:rsidR="00A02926" w14:paraId="297BAF2E" w14:textId="77777777" w:rsidTr="003F456E">
        <w:trPr>
          <w:cantSplit/>
          <w:trHeight w:val="248"/>
        </w:trPr>
        <w:tc>
          <w:tcPr>
            <w:tcW w:w="1043" w:type="dxa"/>
          </w:tcPr>
          <w:p w14:paraId="485A3700" w14:textId="77777777" w:rsidR="00A02926" w:rsidRDefault="00A02926" w:rsidP="003F456E">
            <w:pPr>
              <w:rPr>
                <w:b/>
                <w:sz w:val="20"/>
              </w:rPr>
            </w:pPr>
            <w:r>
              <w:rPr>
                <w:b/>
                <w:sz w:val="20"/>
              </w:rPr>
              <w:t>1.</w:t>
            </w:r>
          </w:p>
        </w:tc>
        <w:tc>
          <w:tcPr>
            <w:tcW w:w="2656" w:type="dxa"/>
            <w:gridSpan w:val="2"/>
          </w:tcPr>
          <w:p w14:paraId="47FCCDA5" w14:textId="77777777" w:rsidR="00A02926" w:rsidRDefault="00A02926" w:rsidP="003F456E">
            <w:pPr>
              <w:rPr>
                <w:iCs/>
                <w:szCs w:val="28"/>
              </w:rPr>
            </w:pPr>
            <w:r>
              <w:rPr>
                <w:iCs/>
                <w:szCs w:val="28"/>
              </w:rPr>
              <w:t>User will enter his Email</w:t>
            </w:r>
          </w:p>
        </w:tc>
        <w:tc>
          <w:tcPr>
            <w:tcW w:w="3772" w:type="dxa"/>
          </w:tcPr>
          <w:p w14:paraId="486A1A31" w14:textId="77777777" w:rsidR="00A02926" w:rsidRDefault="00A02926" w:rsidP="003F456E">
            <w:pPr>
              <w:rPr>
                <w:iCs/>
                <w:szCs w:val="28"/>
              </w:rPr>
            </w:pPr>
            <w:r>
              <w:rPr>
                <w:iCs/>
                <w:szCs w:val="28"/>
              </w:rPr>
              <w:t>The System will check Email in the system</w:t>
            </w:r>
          </w:p>
        </w:tc>
      </w:tr>
      <w:tr w:rsidR="00A02926" w14:paraId="605D726A" w14:textId="77777777" w:rsidTr="003F456E">
        <w:trPr>
          <w:cantSplit/>
          <w:trHeight w:val="339"/>
        </w:trPr>
        <w:tc>
          <w:tcPr>
            <w:tcW w:w="1043" w:type="dxa"/>
          </w:tcPr>
          <w:p w14:paraId="08FC4856" w14:textId="77777777" w:rsidR="00A02926" w:rsidRDefault="00A02926" w:rsidP="003F456E">
            <w:pPr>
              <w:rPr>
                <w:b/>
                <w:sz w:val="20"/>
              </w:rPr>
            </w:pPr>
            <w:r>
              <w:rPr>
                <w:b/>
                <w:sz w:val="20"/>
              </w:rPr>
              <w:t>2.</w:t>
            </w:r>
          </w:p>
        </w:tc>
        <w:tc>
          <w:tcPr>
            <w:tcW w:w="2656" w:type="dxa"/>
            <w:gridSpan w:val="2"/>
          </w:tcPr>
          <w:p w14:paraId="516FCFCD" w14:textId="77777777" w:rsidR="00A02926" w:rsidRDefault="00A02926" w:rsidP="003F456E">
            <w:pPr>
              <w:rPr>
                <w:szCs w:val="28"/>
              </w:rPr>
            </w:pPr>
            <w:r>
              <w:rPr>
                <w:szCs w:val="28"/>
              </w:rPr>
              <w:t>User will enter his password</w:t>
            </w:r>
          </w:p>
        </w:tc>
        <w:tc>
          <w:tcPr>
            <w:tcW w:w="3772" w:type="dxa"/>
          </w:tcPr>
          <w:p w14:paraId="4983CD07" w14:textId="77777777" w:rsidR="00A02926" w:rsidRDefault="00A02926" w:rsidP="003F456E">
            <w:pPr>
              <w:rPr>
                <w:sz w:val="20"/>
              </w:rPr>
            </w:pPr>
            <w:r>
              <w:rPr>
                <w:sz w:val="20"/>
              </w:rPr>
              <w:t>The system will check user password that was stored in the authentication system</w:t>
            </w:r>
          </w:p>
        </w:tc>
      </w:tr>
      <w:tr w:rsidR="00A02926" w14:paraId="3EC82B60" w14:textId="77777777" w:rsidTr="003F456E">
        <w:trPr>
          <w:cantSplit/>
          <w:trHeight w:val="476"/>
        </w:trPr>
        <w:tc>
          <w:tcPr>
            <w:tcW w:w="1043" w:type="dxa"/>
          </w:tcPr>
          <w:p w14:paraId="7BFB236C" w14:textId="77777777" w:rsidR="00A02926" w:rsidRDefault="00A02926" w:rsidP="003F456E">
            <w:pPr>
              <w:rPr>
                <w:b/>
                <w:sz w:val="20"/>
              </w:rPr>
            </w:pPr>
            <w:r>
              <w:rPr>
                <w:b/>
                <w:sz w:val="20"/>
              </w:rPr>
              <w:t>3.</w:t>
            </w:r>
          </w:p>
        </w:tc>
        <w:tc>
          <w:tcPr>
            <w:tcW w:w="2656" w:type="dxa"/>
            <w:gridSpan w:val="2"/>
          </w:tcPr>
          <w:p w14:paraId="6C8ADB0C" w14:textId="77777777" w:rsidR="00A02926" w:rsidRDefault="00A02926" w:rsidP="003F456E">
            <w:pPr>
              <w:rPr>
                <w:sz w:val="20"/>
              </w:rPr>
            </w:pPr>
            <w:r>
              <w:rPr>
                <w:sz w:val="20"/>
              </w:rPr>
              <w:t xml:space="preserve">User will click on login button </w:t>
            </w:r>
          </w:p>
        </w:tc>
        <w:tc>
          <w:tcPr>
            <w:tcW w:w="3772" w:type="dxa"/>
          </w:tcPr>
          <w:p w14:paraId="26023C18" w14:textId="77777777" w:rsidR="00A02926" w:rsidRDefault="00A02926" w:rsidP="003F456E">
            <w:pPr>
              <w:rPr>
                <w:sz w:val="20"/>
              </w:rPr>
            </w:pPr>
            <w:r>
              <w:rPr>
                <w:sz w:val="20"/>
              </w:rPr>
              <w:t>The system will redirect the user to the home page of the website</w:t>
            </w:r>
          </w:p>
        </w:tc>
      </w:tr>
      <w:tr w:rsidR="00A02926" w14:paraId="53838BFB" w14:textId="77777777" w:rsidTr="003F456E">
        <w:trPr>
          <w:cantSplit/>
          <w:trHeight w:val="1425"/>
        </w:trPr>
        <w:tc>
          <w:tcPr>
            <w:tcW w:w="7472" w:type="dxa"/>
            <w:gridSpan w:val="4"/>
          </w:tcPr>
          <w:p w14:paraId="2034E6BB" w14:textId="77777777" w:rsidR="00A02926" w:rsidRDefault="00A02926" w:rsidP="003F456E">
            <w:r w:rsidRPr="0F6F0742">
              <w:rPr>
                <w:b/>
                <w:bCs/>
                <w:sz w:val="20"/>
                <w:szCs w:val="20"/>
              </w:rPr>
              <w:t xml:space="preserve">1a: </w:t>
            </w:r>
            <w:r w:rsidRPr="0F6F0742">
              <w:t>If user will enter wrong username or password the system will give the error and will ask to user re-enter his email or password.</w:t>
            </w:r>
          </w:p>
          <w:p w14:paraId="28845A25" w14:textId="77777777" w:rsidR="00A02926" w:rsidRDefault="00A02926" w:rsidP="003F456E">
            <w:pPr>
              <w:rPr>
                <w:iCs/>
                <w:szCs w:val="28"/>
              </w:rPr>
            </w:pPr>
            <w:r>
              <w:rPr>
                <w:b/>
                <w:bCs/>
                <w:iCs/>
                <w:sz w:val="20"/>
              </w:rPr>
              <w:t>2a:</w:t>
            </w:r>
            <w:r>
              <w:rPr>
                <w:iCs/>
                <w:szCs w:val="28"/>
              </w:rPr>
              <w:t xml:space="preserve"> If the user will give wrong password 10 times the user account will be blocked.</w:t>
            </w:r>
          </w:p>
          <w:p w14:paraId="7882F87B" w14:textId="77777777" w:rsidR="00A02926" w:rsidRDefault="00A02926" w:rsidP="003F456E">
            <w:pPr>
              <w:rPr>
                <w:b/>
                <w:bCs/>
                <w:iCs/>
                <w:sz w:val="20"/>
              </w:rPr>
            </w:pPr>
          </w:p>
        </w:tc>
      </w:tr>
      <w:tr w:rsidR="00A02926" w14:paraId="5FC30C8A" w14:textId="77777777" w:rsidTr="003F456E">
        <w:trPr>
          <w:cantSplit/>
          <w:trHeight w:val="476"/>
        </w:trPr>
        <w:tc>
          <w:tcPr>
            <w:tcW w:w="7472" w:type="dxa"/>
            <w:gridSpan w:val="4"/>
          </w:tcPr>
          <w:p w14:paraId="789DFB6A" w14:textId="77777777" w:rsidR="00A02926" w:rsidRDefault="00A02926" w:rsidP="003F456E">
            <w:pPr>
              <w:rPr>
                <w:b/>
                <w:sz w:val="20"/>
              </w:rPr>
            </w:pPr>
            <w:r>
              <w:rPr>
                <w:b/>
              </w:rPr>
              <w:t xml:space="preserve">Post Conditions </w:t>
            </w:r>
          </w:p>
        </w:tc>
      </w:tr>
      <w:tr w:rsidR="00A02926" w14:paraId="34CFF9F2" w14:textId="77777777" w:rsidTr="003F456E">
        <w:trPr>
          <w:cantSplit/>
          <w:trHeight w:val="476"/>
        </w:trPr>
        <w:tc>
          <w:tcPr>
            <w:tcW w:w="1043" w:type="dxa"/>
            <w:tcBorders>
              <w:bottom w:val="single" w:sz="4" w:space="0" w:color="auto"/>
            </w:tcBorders>
          </w:tcPr>
          <w:p w14:paraId="58C4EDDC" w14:textId="77777777" w:rsidR="00A02926" w:rsidRDefault="00A02926" w:rsidP="003F456E">
            <w:pPr>
              <w:rPr>
                <w:b/>
                <w:sz w:val="20"/>
              </w:rPr>
            </w:pPr>
            <w:r>
              <w:rPr>
                <w:b/>
                <w:sz w:val="20"/>
              </w:rPr>
              <w:t>Step</w:t>
            </w:r>
          </w:p>
        </w:tc>
        <w:tc>
          <w:tcPr>
            <w:tcW w:w="6428" w:type="dxa"/>
            <w:gridSpan w:val="3"/>
            <w:tcBorders>
              <w:bottom w:val="single" w:sz="4" w:space="0" w:color="auto"/>
            </w:tcBorders>
          </w:tcPr>
          <w:p w14:paraId="15E60810" w14:textId="77777777" w:rsidR="00A02926" w:rsidRDefault="00A02926" w:rsidP="003F456E">
            <w:pPr>
              <w:rPr>
                <w:b/>
                <w:sz w:val="20"/>
              </w:rPr>
            </w:pPr>
            <w:r>
              <w:rPr>
                <w:b/>
                <w:sz w:val="20"/>
              </w:rPr>
              <w:t>Description</w:t>
            </w:r>
          </w:p>
        </w:tc>
      </w:tr>
      <w:tr w:rsidR="00A02926" w14:paraId="24065E2D" w14:textId="77777777" w:rsidTr="003F456E">
        <w:trPr>
          <w:cantSplit/>
          <w:trHeight w:val="476"/>
        </w:trPr>
        <w:tc>
          <w:tcPr>
            <w:tcW w:w="1043" w:type="dxa"/>
          </w:tcPr>
          <w:p w14:paraId="29B4923B" w14:textId="77777777" w:rsidR="00A02926" w:rsidRDefault="00A02926" w:rsidP="003F456E">
            <w:pPr>
              <w:rPr>
                <w:b/>
                <w:sz w:val="20"/>
              </w:rPr>
            </w:pPr>
            <w:r>
              <w:rPr>
                <w:b/>
                <w:sz w:val="20"/>
              </w:rPr>
              <w:t>1</w:t>
            </w:r>
          </w:p>
        </w:tc>
        <w:tc>
          <w:tcPr>
            <w:tcW w:w="6428" w:type="dxa"/>
            <w:gridSpan w:val="3"/>
          </w:tcPr>
          <w:p w14:paraId="0F5AA8B2" w14:textId="77777777" w:rsidR="00A02926" w:rsidRDefault="00A02926" w:rsidP="003F456E">
            <w:r w:rsidRPr="0F6F0742">
              <w:t>If the user will give right password and username then he will redirect to the home page of the website and perform any functionality.</w:t>
            </w:r>
          </w:p>
        </w:tc>
      </w:tr>
    </w:tbl>
    <w:p w14:paraId="2357AFF4" w14:textId="77777777" w:rsidR="00A02926" w:rsidRDefault="00A02926" w:rsidP="00A02926"/>
    <w:p w14:paraId="7605E1AE" w14:textId="77777777" w:rsidR="00A02926" w:rsidRDefault="00A02926" w:rsidP="00A02926"/>
    <w:p w14:paraId="5AAFB956" w14:textId="77777777" w:rsidR="00A02926" w:rsidRDefault="00A02926" w:rsidP="00A02926"/>
    <w:p w14:paraId="2265EC17" w14:textId="77777777" w:rsidR="00A02926" w:rsidRDefault="00A02926" w:rsidP="00A02926"/>
    <w:p w14:paraId="3B1EEBA6" w14:textId="77777777" w:rsidR="00A02926" w:rsidRDefault="00A02926" w:rsidP="00A02926"/>
    <w:p w14:paraId="5A88047C" w14:textId="77777777" w:rsidR="00A02926" w:rsidRDefault="00A02926" w:rsidP="00914EDF"/>
    <w:p w14:paraId="0C2E6628" w14:textId="1B9473BB" w:rsidR="00A02926" w:rsidRDefault="00A02926" w:rsidP="00914EDF">
      <w:r>
        <w:rPr>
          <w:noProof/>
        </w:rPr>
        <w:lastRenderedPageBreak/>
        <w:drawing>
          <wp:inline distT="0" distB="0" distL="0" distR="0" wp14:anchorId="642B5F72" wp14:editId="2632DD4C">
            <wp:extent cx="6480175" cy="678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0142" cy="6792231"/>
                    </a:xfrm>
                    <a:prstGeom prst="rect">
                      <a:avLst/>
                    </a:prstGeom>
                    <a:noFill/>
                    <a:ln>
                      <a:noFill/>
                    </a:ln>
                  </pic:spPr>
                </pic:pic>
              </a:graphicData>
            </a:graphic>
          </wp:inline>
        </w:drawing>
      </w:r>
    </w:p>
    <w:p w14:paraId="292890E5" w14:textId="51E87899" w:rsidR="00A02926" w:rsidRDefault="00A02926" w:rsidP="00914EDF"/>
    <w:p w14:paraId="5E6771A1" w14:textId="417F047B" w:rsidR="00A02926" w:rsidRDefault="00A02926" w:rsidP="00914EDF"/>
    <w:p w14:paraId="40DBB81A" w14:textId="483299FB" w:rsidR="00A02926" w:rsidRDefault="00A02926" w:rsidP="00914EDF"/>
    <w:p w14:paraId="584A1889" w14:textId="2D9C1E41" w:rsidR="00A02926" w:rsidRDefault="00A02926" w:rsidP="00914EDF"/>
    <w:p w14:paraId="59417F53" w14:textId="40BE7994" w:rsidR="00A02926" w:rsidRDefault="00A02926" w:rsidP="00914EDF"/>
    <w:p w14:paraId="664B0837" w14:textId="678723EF" w:rsidR="00A02926" w:rsidRDefault="00A02926" w:rsidP="00914EDF"/>
    <w:p w14:paraId="467A6EA0" w14:textId="61F2D20E" w:rsidR="00A02926" w:rsidRDefault="00A02926" w:rsidP="00914EDF"/>
    <w:p w14:paraId="3B714C70" w14:textId="048E2701" w:rsidR="00A02926" w:rsidRDefault="00A02926" w:rsidP="00914EDF"/>
    <w:p w14:paraId="5C7AFB52" w14:textId="75086E33" w:rsidR="00A02926" w:rsidRDefault="00A02926" w:rsidP="00914EDF"/>
    <w:p w14:paraId="4B273954" w14:textId="77777777" w:rsidR="00A02926" w:rsidRDefault="00A02926" w:rsidP="00914EDF"/>
    <w:p w14:paraId="02FD18BD" w14:textId="77777777" w:rsidR="003F456E" w:rsidRDefault="003F456E" w:rsidP="00A02926"/>
    <w:tbl>
      <w:tblPr>
        <w:tblpPr w:leftFromText="180" w:rightFromText="180" w:vertAnchor="text" w:horzAnchor="margin" w:tblpY="275"/>
        <w:tblOverlap w:val="never"/>
        <w:tblW w:w="8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2"/>
        <w:gridCol w:w="1412"/>
        <w:gridCol w:w="1462"/>
        <w:gridCol w:w="4591"/>
      </w:tblGrid>
      <w:tr w:rsidR="00393C73" w14:paraId="155EBFF6" w14:textId="77777777" w:rsidTr="00393C73">
        <w:trPr>
          <w:cantSplit/>
          <w:trHeight w:val="146"/>
        </w:trPr>
        <w:tc>
          <w:tcPr>
            <w:tcW w:w="8227" w:type="dxa"/>
            <w:gridSpan w:val="4"/>
          </w:tcPr>
          <w:p w14:paraId="4ED9D21F" w14:textId="77777777" w:rsidR="00393C73" w:rsidRDefault="00393C73" w:rsidP="00393C73">
            <w:pPr>
              <w:jc w:val="center"/>
              <w:rPr>
                <w:b/>
                <w:sz w:val="28"/>
              </w:rPr>
            </w:pPr>
            <w:r>
              <w:rPr>
                <w:b/>
                <w:sz w:val="28"/>
              </w:rPr>
              <w:t>&lt;Use case 1.2:  User Registration &gt;</w:t>
            </w:r>
          </w:p>
        </w:tc>
      </w:tr>
      <w:tr w:rsidR="00393C73" w14:paraId="16902DA1" w14:textId="77777777" w:rsidTr="00393C73">
        <w:trPr>
          <w:cantSplit/>
          <w:trHeight w:val="146"/>
        </w:trPr>
        <w:tc>
          <w:tcPr>
            <w:tcW w:w="8227" w:type="dxa"/>
            <w:gridSpan w:val="4"/>
          </w:tcPr>
          <w:p w14:paraId="6EF70BE4" w14:textId="77777777" w:rsidR="00393C73" w:rsidRDefault="00393C73" w:rsidP="00393C73">
            <w:pPr>
              <w:rPr>
                <w:i/>
                <w:iCs/>
              </w:rPr>
            </w:pPr>
            <w:bookmarkStart w:id="36" w:name="_Int_7gOHVGKx"/>
            <w:r w:rsidRPr="0F6F0742">
              <w:rPr>
                <w:b/>
                <w:bCs/>
                <w:sz w:val="20"/>
                <w:szCs w:val="20"/>
              </w:rPr>
              <w:t>Actors:</w:t>
            </w:r>
            <w:r>
              <w:tab/>
            </w:r>
            <w:bookmarkEnd w:id="36"/>
            <w:r w:rsidRPr="0F6F0742">
              <w:rPr>
                <w:sz w:val="20"/>
                <w:szCs w:val="20"/>
              </w:rPr>
              <w:t xml:space="preserve">                              </w:t>
            </w:r>
            <w:r>
              <w:rPr>
                <w:sz w:val="20"/>
                <w:szCs w:val="20"/>
              </w:rPr>
              <w:t>U</w:t>
            </w:r>
            <w:r w:rsidRPr="0F6F0742">
              <w:rPr>
                <w:sz w:val="20"/>
                <w:szCs w:val="20"/>
              </w:rPr>
              <w:t>s</w:t>
            </w:r>
            <w:r w:rsidRPr="0F6F0742">
              <w:t xml:space="preserve">er </w:t>
            </w:r>
          </w:p>
        </w:tc>
      </w:tr>
      <w:tr w:rsidR="00393C73" w14:paraId="7901C160" w14:textId="77777777" w:rsidTr="00393C73">
        <w:trPr>
          <w:trHeight w:val="146"/>
        </w:trPr>
        <w:tc>
          <w:tcPr>
            <w:tcW w:w="2174" w:type="dxa"/>
            <w:gridSpan w:val="2"/>
          </w:tcPr>
          <w:p w14:paraId="34334072" w14:textId="77777777" w:rsidR="00393C73" w:rsidRDefault="00393C73" w:rsidP="00393C73">
            <w:pPr>
              <w:rPr>
                <w:b/>
                <w:sz w:val="20"/>
              </w:rPr>
            </w:pPr>
            <w:r>
              <w:rPr>
                <w:b/>
                <w:sz w:val="20"/>
              </w:rPr>
              <w:t>Use case Id:</w:t>
            </w:r>
          </w:p>
        </w:tc>
        <w:tc>
          <w:tcPr>
            <w:tcW w:w="6053" w:type="dxa"/>
            <w:gridSpan w:val="2"/>
          </w:tcPr>
          <w:p w14:paraId="2D3C2FC7" w14:textId="77777777" w:rsidR="00393C73" w:rsidRDefault="00393C73" w:rsidP="00393C73">
            <w:pPr>
              <w:rPr>
                <w:iCs/>
                <w:szCs w:val="28"/>
              </w:rPr>
            </w:pPr>
            <w:r>
              <w:rPr>
                <w:iCs/>
                <w:szCs w:val="28"/>
              </w:rPr>
              <w:t>2</w:t>
            </w:r>
          </w:p>
        </w:tc>
      </w:tr>
      <w:tr w:rsidR="00393C73" w14:paraId="147FED5A" w14:textId="77777777" w:rsidTr="00393C73">
        <w:trPr>
          <w:trHeight w:val="212"/>
        </w:trPr>
        <w:tc>
          <w:tcPr>
            <w:tcW w:w="2174" w:type="dxa"/>
            <w:gridSpan w:val="2"/>
          </w:tcPr>
          <w:p w14:paraId="53648925" w14:textId="77777777" w:rsidR="00393C73" w:rsidRDefault="00393C73" w:rsidP="00393C73">
            <w:pPr>
              <w:rPr>
                <w:b/>
                <w:sz w:val="20"/>
              </w:rPr>
            </w:pPr>
            <w:r>
              <w:rPr>
                <w:b/>
                <w:sz w:val="20"/>
              </w:rPr>
              <w:t>Pre-condition:</w:t>
            </w:r>
          </w:p>
        </w:tc>
        <w:tc>
          <w:tcPr>
            <w:tcW w:w="6053" w:type="dxa"/>
            <w:gridSpan w:val="2"/>
          </w:tcPr>
          <w:p w14:paraId="52EE214A" w14:textId="77777777" w:rsidR="00393C73" w:rsidRDefault="00393C73" w:rsidP="00393C73">
            <w:r w:rsidRPr="0F6F0742">
              <w:t xml:space="preserve">User must </w:t>
            </w:r>
            <w:bookmarkStart w:id="37" w:name="_Int_QHEKYTM7"/>
            <w:r w:rsidRPr="0F6F0742">
              <w:t>be connected with</w:t>
            </w:r>
            <w:bookmarkEnd w:id="37"/>
            <w:r w:rsidRPr="0F6F0742">
              <w:t xml:space="preserve"> the internet and will give the website URL on any web browser</w:t>
            </w:r>
          </w:p>
        </w:tc>
      </w:tr>
      <w:tr w:rsidR="00393C73" w14:paraId="336EB6AD" w14:textId="77777777" w:rsidTr="00393C73">
        <w:trPr>
          <w:cantSplit/>
          <w:trHeight w:val="292"/>
        </w:trPr>
        <w:tc>
          <w:tcPr>
            <w:tcW w:w="8227" w:type="dxa"/>
            <w:gridSpan w:val="4"/>
          </w:tcPr>
          <w:p w14:paraId="0AC14487" w14:textId="77777777" w:rsidR="00393C73" w:rsidRDefault="00393C73" w:rsidP="00393C73">
            <w:pPr>
              <w:rPr>
                <w:b/>
                <w:sz w:val="20"/>
              </w:rPr>
            </w:pPr>
            <w:r>
              <w:rPr>
                <w:b/>
              </w:rPr>
              <w:t>Scenarios</w:t>
            </w:r>
          </w:p>
        </w:tc>
      </w:tr>
      <w:tr w:rsidR="00393C73" w14:paraId="232CCE8B" w14:textId="77777777" w:rsidTr="00393C73">
        <w:trPr>
          <w:cantSplit/>
          <w:trHeight w:val="292"/>
        </w:trPr>
        <w:tc>
          <w:tcPr>
            <w:tcW w:w="762" w:type="dxa"/>
          </w:tcPr>
          <w:p w14:paraId="3962D733" w14:textId="77777777" w:rsidR="00393C73" w:rsidRDefault="00393C73" w:rsidP="00393C73">
            <w:pPr>
              <w:rPr>
                <w:b/>
                <w:sz w:val="20"/>
              </w:rPr>
            </w:pPr>
            <w:r>
              <w:rPr>
                <w:b/>
                <w:sz w:val="20"/>
              </w:rPr>
              <w:t>Step#</w:t>
            </w:r>
          </w:p>
        </w:tc>
        <w:tc>
          <w:tcPr>
            <w:tcW w:w="2874" w:type="dxa"/>
            <w:gridSpan w:val="2"/>
          </w:tcPr>
          <w:p w14:paraId="1FE69CE4" w14:textId="77777777" w:rsidR="00393C73" w:rsidRDefault="00393C73" w:rsidP="00393C73">
            <w:pPr>
              <w:rPr>
                <w:b/>
                <w:sz w:val="20"/>
              </w:rPr>
            </w:pPr>
            <w:r>
              <w:rPr>
                <w:b/>
                <w:sz w:val="20"/>
              </w:rPr>
              <w:t>Action</w:t>
            </w:r>
          </w:p>
        </w:tc>
        <w:tc>
          <w:tcPr>
            <w:tcW w:w="4591" w:type="dxa"/>
          </w:tcPr>
          <w:p w14:paraId="6D1D96BD" w14:textId="77777777" w:rsidR="00393C73" w:rsidRDefault="00393C73" w:rsidP="00393C73">
            <w:pPr>
              <w:rPr>
                <w:b/>
                <w:sz w:val="20"/>
              </w:rPr>
            </w:pPr>
            <w:r>
              <w:rPr>
                <w:b/>
                <w:sz w:val="20"/>
              </w:rPr>
              <w:t>Software Reaction</w:t>
            </w:r>
          </w:p>
        </w:tc>
      </w:tr>
      <w:tr w:rsidR="00393C73" w14:paraId="5499A9AF" w14:textId="77777777" w:rsidTr="00393C73">
        <w:trPr>
          <w:cantSplit/>
          <w:trHeight w:val="146"/>
        </w:trPr>
        <w:tc>
          <w:tcPr>
            <w:tcW w:w="762" w:type="dxa"/>
          </w:tcPr>
          <w:p w14:paraId="08FC63F8" w14:textId="77777777" w:rsidR="00393C73" w:rsidRDefault="00393C73" w:rsidP="00393C73">
            <w:pPr>
              <w:rPr>
                <w:b/>
                <w:sz w:val="20"/>
              </w:rPr>
            </w:pPr>
            <w:r>
              <w:rPr>
                <w:b/>
                <w:sz w:val="20"/>
              </w:rPr>
              <w:t>1.</w:t>
            </w:r>
          </w:p>
        </w:tc>
        <w:tc>
          <w:tcPr>
            <w:tcW w:w="2874" w:type="dxa"/>
            <w:gridSpan w:val="2"/>
          </w:tcPr>
          <w:p w14:paraId="5593E0C8" w14:textId="77777777" w:rsidR="00393C73" w:rsidRDefault="00393C73" w:rsidP="00393C73">
            <w:r w:rsidRPr="0F6F0742">
              <w:t xml:space="preserve">Normal user will enter his complete detail that will be required for registration. </w:t>
            </w:r>
          </w:p>
        </w:tc>
        <w:tc>
          <w:tcPr>
            <w:tcW w:w="4591" w:type="dxa"/>
          </w:tcPr>
          <w:p w14:paraId="252341A2" w14:textId="77777777" w:rsidR="00393C73" w:rsidRDefault="00393C73" w:rsidP="00393C73">
            <w:pPr>
              <w:rPr>
                <w:iCs/>
                <w:szCs w:val="28"/>
              </w:rPr>
            </w:pPr>
            <w:r>
              <w:rPr>
                <w:iCs/>
                <w:szCs w:val="28"/>
              </w:rPr>
              <w:t xml:space="preserve">The System will store all the information in the Authentication system </w:t>
            </w:r>
          </w:p>
        </w:tc>
      </w:tr>
      <w:tr w:rsidR="00393C73" w14:paraId="4A09C3AE" w14:textId="77777777" w:rsidTr="00393C73">
        <w:trPr>
          <w:cantSplit/>
          <w:trHeight w:val="199"/>
        </w:trPr>
        <w:tc>
          <w:tcPr>
            <w:tcW w:w="762" w:type="dxa"/>
          </w:tcPr>
          <w:p w14:paraId="260F8381" w14:textId="77777777" w:rsidR="00393C73" w:rsidRDefault="00393C73" w:rsidP="00393C73">
            <w:pPr>
              <w:rPr>
                <w:b/>
                <w:sz w:val="20"/>
              </w:rPr>
            </w:pPr>
            <w:r>
              <w:rPr>
                <w:b/>
                <w:sz w:val="20"/>
              </w:rPr>
              <w:t>2.</w:t>
            </w:r>
          </w:p>
        </w:tc>
        <w:tc>
          <w:tcPr>
            <w:tcW w:w="2874" w:type="dxa"/>
            <w:gridSpan w:val="2"/>
          </w:tcPr>
          <w:p w14:paraId="3C34B90A" w14:textId="77777777" w:rsidR="00393C73" w:rsidRDefault="00393C73" w:rsidP="00393C73">
            <w:r w:rsidRPr="0F6F0742">
              <w:t>The user will enter</w:t>
            </w:r>
            <w:bookmarkStart w:id="38" w:name="_Int_AmfIcuNP"/>
            <w:r w:rsidRPr="0F6F0742">
              <w:t xml:space="preserve"> </w:t>
            </w:r>
            <w:bookmarkEnd w:id="38"/>
            <w:r w:rsidRPr="0F6F0742">
              <w:t xml:space="preserve">his email.  </w:t>
            </w:r>
          </w:p>
        </w:tc>
        <w:tc>
          <w:tcPr>
            <w:tcW w:w="4591" w:type="dxa"/>
          </w:tcPr>
          <w:p w14:paraId="4DAB91EB" w14:textId="77777777" w:rsidR="00393C73" w:rsidRDefault="00393C73" w:rsidP="00393C73">
            <w:pPr>
              <w:rPr>
                <w:sz w:val="20"/>
              </w:rPr>
            </w:pPr>
            <w:r>
              <w:rPr>
                <w:sz w:val="20"/>
              </w:rPr>
              <w:t xml:space="preserve">The system will verify his Email and sends the opt for verification </w:t>
            </w:r>
          </w:p>
        </w:tc>
      </w:tr>
      <w:tr w:rsidR="00393C73" w14:paraId="53737C76" w14:textId="77777777" w:rsidTr="00393C73">
        <w:trPr>
          <w:cantSplit/>
          <w:trHeight w:val="279"/>
        </w:trPr>
        <w:tc>
          <w:tcPr>
            <w:tcW w:w="762" w:type="dxa"/>
          </w:tcPr>
          <w:p w14:paraId="73A4C5D8" w14:textId="77777777" w:rsidR="00393C73" w:rsidRDefault="00393C73" w:rsidP="00393C73">
            <w:pPr>
              <w:rPr>
                <w:b/>
                <w:sz w:val="20"/>
              </w:rPr>
            </w:pPr>
            <w:r>
              <w:rPr>
                <w:b/>
                <w:sz w:val="20"/>
              </w:rPr>
              <w:t>3.</w:t>
            </w:r>
          </w:p>
        </w:tc>
        <w:tc>
          <w:tcPr>
            <w:tcW w:w="2874" w:type="dxa"/>
            <w:gridSpan w:val="2"/>
          </w:tcPr>
          <w:p w14:paraId="1346F54B" w14:textId="77777777" w:rsidR="00393C73" w:rsidRDefault="00393C73" w:rsidP="00393C73">
            <w:pPr>
              <w:rPr>
                <w:sz w:val="20"/>
                <w:szCs w:val="20"/>
              </w:rPr>
            </w:pPr>
            <w:r w:rsidRPr="0F6F0742">
              <w:rPr>
                <w:sz w:val="20"/>
                <w:szCs w:val="20"/>
              </w:rPr>
              <w:t>The super user will be created using command line system command will be used for super user.</w:t>
            </w:r>
          </w:p>
        </w:tc>
        <w:tc>
          <w:tcPr>
            <w:tcW w:w="4591" w:type="dxa"/>
          </w:tcPr>
          <w:p w14:paraId="243D019C" w14:textId="77777777" w:rsidR="00393C73" w:rsidRDefault="00393C73" w:rsidP="00393C73">
            <w:pPr>
              <w:rPr>
                <w:sz w:val="20"/>
                <w:szCs w:val="20"/>
              </w:rPr>
            </w:pPr>
            <w:r w:rsidRPr="0F6F0742">
              <w:rPr>
                <w:sz w:val="20"/>
                <w:szCs w:val="20"/>
              </w:rPr>
              <w:t xml:space="preserve">The system will check the command and allow the user to become a super user for the </w:t>
            </w:r>
            <w:r>
              <w:rPr>
                <w:sz w:val="20"/>
                <w:szCs w:val="20"/>
              </w:rPr>
              <w:t>Application</w:t>
            </w:r>
            <w:r w:rsidRPr="0F6F0742">
              <w:rPr>
                <w:sz w:val="20"/>
                <w:szCs w:val="20"/>
              </w:rPr>
              <w:t>.</w:t>
            </w:r>
          </w:p>
        </w:tc>
      </w:tr>
      <w:tr w:rsidR="00393C73" w14:paraId="64B90170" w14:textId="77777777" w:rsidTr="00393C73">
        <w:trPr>
          <w:cantSplit/>
          <w:trHeight w:val="279"/>
        </w:trPr>
        <w:tc>
          <w:tcPr>
            <w:tcW w:w="762" w:type="dxa"/>
          </w:tcPr>
          <w:p w14:paraId="107A9CF4" w14:textId="77777777" w:rsidR="00393C73" w:rsidRDefault="00393C73" w:rsidP="00393C73">
            <w:pPr>
              <w:rPr>
                <w:b/>
                <w:sz w:val="20"/>
              </w:rPr>
            </w:pPr>
            <w:r>
              <w:rPr>
                <w:b/>
                <w:sz w:val="20"/>
              </w:rPr>
              <w:t>4.</w:t>
            </w:r>
          </w:p>
        </w:tc>
        <w:tc>
          <w:tcPr>
            <w:tcW w:w="2874" w:type="dxa"/>
            <w:gridSpan w:val="2"/>
          </w:tcPr>
          <w:p w14:paraId="4AE3E733" w14:textId="77777777" w:rsidR="00393C73" w:rsidRDefault="00393C73" w:rsidP="00393C73">
            <w:pPr>
              <w:rPr>
                <w:sz w:val="20"/>
                <w:szCs w:val="20"/>
              </w:rPr>
            </w:pPr>
            <w:r w:rsidRPr="0F6F0742">
              <w:rPr>
                <w:sz w:val="20"/>
                <w:szCs w:val="20"/>
              </w:rPr>
              <w:t>The super user will verify by email</w:t>
            </w:r>
          </w:p>
        </w:tc>
        <w:tc>
          <w:tcPr>
            <w:tcW w:w="4591" w:type="dxa"/>
          </w:tcPr>
          <w:p w14:paraId="24296FF6" w14:textId="77777777" w:rsidR="00393C73" w:rsidRDefault="00393C73" w:rsidP="00393C73">
            <w:pPr>
              <w:rPr>
                <w:sz w:val="20"/>
              </w:rPr>
            </w:pPr>
            <w:r>
              <w:rPr>
                <w:sz w:val="20"/>
              </w:rPr>
              <w:t>The system sends the Email to Super user and verifies them</w:t>
            </w:r>
          </w:p>
        </w:tc>
      </w:tr>
      <w:tr w:rsidR="00393C73" w14:paraId="48034C48" w14:textId="77777777" w:rsidTr="00393C73">
        <w:trPr>
          <w:cantSplit/>
          <w:trHeight w:val="306"/>
        </w:trPr>
        <w:tc>
          <w:tcPr>
            <w:tcW w:w="8227" w:type="dxa"/>
            <w:gridSpan w:val="4"/>
          </w:tcPr>
          <w:p w14:paraId="2879140F" w14:textId="77777777" w:rsidR="00393C73" w:rsidRDefault="00393C73" w:rsidP="00393C73">
            <w:pPr>
              <w:rPr>
                <w:b/>
                <w:sz w:val="20"/>
              </w:rPr>
            </w:pPr>
            <w:r>
              <w:rPr>
                <w:b/>
                <w:sz w:val="20"/>
              </w:rPr>
              <w:t xml:space="preserve">Alternate Scenarios: </w:t>
            </w:r>
            <w:r>
              <w:rPr>
                <w:i/>
                <w:sz w:val="20"/>
              </w:rPr>
              <w:t>Write additional, optional, branching or iterative steps. Refer to specific action number to ensure understandability.</w:t>
            </w:r>
          </w:p>
        </w:tc>
      </w:tr>
      <w:tr w:rsidR="00393C73" w14:paraId="009A56C1" w14:textId="77777777" w:rsidTr="00393C73">
        <w:trPr>
          <w:cantSplit/>
          <w:trHeight w:val="1264"/>
        </w:trPr>
        <w:tc>
          <w:tcPr>
            <w:tcW w:w="8227" w:type="dxa"/>
            <w:gridSpan w:val="4"/>
          </w:tcPr>
          <w:p w14:paraId="41922EE9" w14:textId="77777777" w:rsidR="00393C73" w:rsidRDefault="00393C73" w:rsidP="00393C73">
            <w:r w:rsidRPr="0F6F0742">
              <w:rPr>
                <w:b/>
                <w:bCs/>
                <w:sz w:val="20"/>
                <w:szCs w:val="20"/>
              </w:rPr>
              <w:t xml:space="preserve">1a: </w:t>
            </w:r>
            <w:r w:rsidRPr="0F6F0742">
              <w:t xml:space="preserve">If the user password and re-password didn’t match, the system gives the error and asked the user to re-enter your password. </w:t>
            </w:r>
          </w:p>
          <w:p w14:paraId="201E88CC" w14:textId="77777777" w:rsidR="00393C73" w:rsidRDefault="00393C73" w:rsidP="00393C73">
            <w:pPr>
              <w:rPr>
                <w:iCs/>
                <w:szCs w:val="28"/>
              </w:rPr>
            </w:pPr>
            <w:r>
              <w:rPr>
                <w:b/>
                <w:bCs/>
                <w:iCs/>
                <w:sz w:val="20"/>
              </w:rPr>
              <w:t>2a</w:t>
            </w:r>
            <w:r>
              <w:rPr>
                <w:iCs/>
                <w:szCs w:val="28"/>
              </w:rPr>
              <w:t>. If user will give wrong Email id the system gives the error for correct Email.</w:t>
            </w:r>
          </w:p>
          <w:p w14:paraId="4E72C004" w14:textId="77777777" w:rsidR="00393C73" w:rsidRDefault="00393C73" w:rsidP="00393C73">
            <w:r w:rsidRPr="0F6F0742">
              <w:rPr>
                <w:b/>
                <w:bCs/>
              </w:rPr>
              <w:t xml:space="preserve">3a. </w:t>
            </w:r>
            <w:r w:rsidRPr="0F6F0742">
              <w:t>If email-id is not verified by the user, the registration system will not create a user account.</w:t>
            </w:r>
          </w:p>
          <w:p w14:paraId="233D455A" w14:textId="77777777" w:rsidR="00393C73" w:rsidRDefault="00393C73" w:rsidP="00393C73">
            <w:pPr>
              <w:rPr>
                <w:b/>
                <w:bCs/>
                <w:iCs/>
                <w:sz w:val="20"/>
              </w:rPr>
            </w:pPr>
          </w:p>
        </w:tc>
      </w:tr>
      <w:tr w:rsidR="00393C73" w14:paraId="3C1A54EF" w14:textId="77777777" w:rsidTr="00393C73">
        <w:trPr>
          <w:cantSplit/>
          <w:trHeight w:val="279"/>
        </w:trPr>
        <w:tc>
          <w:tcPr>
            <w:tcW w:w="8227" w:type="dxa"/>
            <w:gridSpan w:val="4"/>
          </w:tcPr>
          <w:p w14:paraId="3BFEE169" w14:textId="77777777" w:rsidR="00393C73" w:rsidRDefault="00393C73" w:rsidP="00393C73">
            <w:pPr>
              <w:rPr>
                <w:b/>
                <w:sz w:val="20"/>
              </w:rPr>
            </w:pPr>
            <w:r>
              <w:rPr>
                <w:b/>
              </w:rPr>
              <w:t xml:space="preserve">Post Conditions </w:t>
            </w:r>
          </w:p>
        </w:tc>
      </w:tr>
      <w:tr w:rsidR="00393C73" w14:paraId="070F2912" w14:textId="77777777" w:rsidTr="00393C73">
        <w:trPr>
          <w:cantSplit/>
          <w:trHeight w:val="279"/>
        </w:trPr>
        <w:tc>
          <w:tcPr>
            <w:tcW w:w="762" w:type="dxa"/>
            <w:tcBorders>
              <w:bottom w:val="single" w:sz="4" w:space="0" w:color="auto"/>
            </w:tcBorders>
          </w:tcPr>
          <w:p w14:paraId="59392752" w14:textId="77777777" w:rsidR="00393C73" w:rsidRDefault="00393C73" w:rsidP="00393C73">
            <w:pPr>
              <w:rPr>
                <w:b/>
                <w:sz w:val="20"/>
              </w:rPr>
            </w:pPr>
            <w:r>
              <w:rPr>
                <w:b/>
                <w:sz w:val="20"/>
              </w:rPr>
              <w:t>Step</w:t>
            </w:r>
          </w:p>
        </w:tc>
        <w:tc>
          <w:tcPr>
            <w:tcW w:w="7465" w:type="dxa"/>
            <w:gridSpan w:val="3"/>
            <w:tcBorders>
              <w:bottom w:val="single" w:sz="4" w:space="0" w:color="auto"/>
            </w:tcBorders>
          </w:tcPr>
          <w:p w14:paraId="00A64E1C" w14:textId="77777777" w:rsidR="00393C73" w:rsidRDefault="00393C73" w:rsidP="00393C73">
            <w:pPr>
              <w:rPr>
                <w:b/>
                <w:sz w:val="20"/>
              </w:rPr>
            </w:pPr>
            <w:r>
              <w:rPr>
                <w:b/>
                <w:sz w:val="20"/>
              </w:rPr>
              <w:t>Description</w:t>
            </w:r>
          </w:p>
        </w:tc>
      </w:tr>
      <w:tr w:rsidR="00393C73" w14:paraId="0FEFF5BD" w14:textId="77777777" w:rsidTr="00393C73">
        <w:trPr>
          <w:cantSplit/>
          <w:trHeight w:val="965"/>
        </w:trPr>
        <w:tc>
          <w:tcPr>
            <w:tcW w:w="762" w:type="dxa"/>
          </w:tcPr>
          <w:p w14:paraId="6BA7410C" w14:textId="77777777" w:rsidR="00393C73" w:rsidRDefault="00393C73" w:rsidP="00393C73">
            <w:pPr>
              <w:rPr>
                <w:b/>
                <w:sz w:val="20"/>
              </w:rPr>
            </w:pPr>
            <w:r>
              <w:rPr>
                <w:b/>
                <w:sz w:val="20"/>
              </w:rPr>
              <w:t>1</w:t>
            </w:r>
          </w:p>
        </w:tc>
        <w:tc>
          <w:tcPr>
            <w:tcW w:w="7465" w:type="dxa"/>
            <w:gridSpan w:val="3"/>
          </w:tcPr>
          <w:p w14:paraId="0A7766D5" w14:textId="77777777" w:rsidR="00393C73" w:rsidRDefault="00393C73" w:rsidP="00393C73">
            <w:pPr>
              <w:rPr>
                <w:iCs/>
                <w:szCs w:val="28"/>
              </w:rPr>
            </w:pPr>
            <w:r>
              <w:rPr>
                <w:iCs/>
                <w:szCs w:val="28"/>
              </w:rPr>
              <w:t>After the successful registration the user will login in system as authorized user.</w:t>
            </w:r>
          </w:p>
          <w:p w14:paraId="21B09FD2" w14:textId="77777777" w:rsidR="00393C73" w:rsidRDefault="00393C73" w:rsidP="00393C73">
            <w:r w:rsidRPr="0F6F0742">
              <w:lastRenderedPageBreak/>
              <w:t xml:space="preserve">The system will store all the information about the user in the authentication system for future processes. </w:t>
            </w:r>
          </w:p>
        </w:tc>
      </w:tr>
    </w:tbl>
    <w:p w14:paraId="2A2DA353" w14:textId="77777777" w:rsidR="003F456E" w:rsidRDefault="003F456E" w:rsidP="00A02926"/>
    <w:p w14:paraId="7B2F4567" w14:textId="77777777" w:rsidR="003F456E" w:rsidRDefault="003F456E" w:rsidP="00A02926">
      <w:pPr>
        <w:rPr>
          <w:noProof/>
        </w:rPr>
      </w:pPr>
    </w:p>
    <w:p w14:paraId="161D2DA6" w14:textId="3F8C0F2F" w:rsidR="003F456E" w:rsidRDefault="00A02926" w:rsidP="00A02926">
      <w:r>
        <w:rPr>
          <w:noProof/>
        </w:rPr>
        <w:drawing>
          <wp:inline distT="0" distB="0" distL="0" distR="0" wp14:anchorId="724FEE6C" wp14:editId="051C94DA">
            <wp:extent cx="6416040" cy="6629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6092" cy="6629454"/>
                    </a:xfrm>
                    <a:prstGeom prst="rect">
                      <a:avLst/>
                    </a:prstGeom>
                    <a:noFill/>
                    <a:ln>
                      <a:noFill/>
                    </a:ln>
                  </pic:spPr>
                </pic:pic>
              </a:graphicData>
            </a:graphic>
          </wp:inline>
        </w:drawing>
      </w:r>
    </w:p>
    <w:p w14:paraId="07CCCEED" w14:textId="572AFC30" w:rsidR="003F456E" w:rsidRDefault="003F456E" w:rsidP="00A02926"/>
    <w:p w14:paraId="2719B014" w14:textId="1F84C5A9" w:rsidR="003F456E" w:rsidRDefault="003F456E" w:rsidP="00A02926"/>
    <w:p w14:paraId="439FA86E" w14:textId="5F0D5B1A" w:rsidR="003F456E" w:rsidRDefault="003F456E" w:rsidP="00A02926"/>
    <w:p w14:paraId="1E6CD7CD" w14:textId="509FA7C4" w:rsidR="003F456E" w:rsidRDefault="003F456E" w:rsidP="00A02926"/>
    <w:p w14:paraId="17F3F14F" w14:textId="047D14C8" w:rsidR="003F456E" w:rsidRDefault="003F456E" w:rsidP="00A02926"/>
    <w:p w14:paraId="4D92EF28" w14:textId="18EDBBB5" w:rsidR="003F456E" w:rsidRDefault="003F456E" w:rsidP="00A02926"/>
    <w:p w14:paraId="7346D0FD" w14:textId="77777777" w:rsidR="003F456E" w:rsidRDefault="003F456E" w:rsidP="00A02926"/>
    <w:p w14:paraId="0DDC0077" w14:textId="23D4DDBD" w:rsidR="00A02926" w:rsidRDefault="00A02926" w:rsidP="00A02926"/>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A02926" w14:paraId="2F375015"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0E65428" w14:textId="77777777" w:rsidR="00A02926" w:rsidRDefault="00A02926" w:rsidP="003F456E">
            <w:pPr>
              <w:spacing w:line="256" w:lineRule="auto"/>
              <w:jc w:val="center"/>
              <w:rPr>
                <w:b/>
                <w:sz w:val="28"/>
              </w:rPr>
            </w:pPr>
            <w:r>
              <w:rPr>
                <w:b/>
                <w:sz w:val="28"/>
              </w:rPr>
              <w:t>&lt;Use case 2:  Sketch&gt;</w:t>
            </w:r>
          </w:p>
        </w:tc>
      </w:tr>
      <w:tr w:rsidR="00A02926" w14:paraId="68436065"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78080F64" w14:textId="77777777" w:rsidR="00A02926" w:rsidRDefault="00A02926" w:rsidP="003F456E">
            <w:pPr>
              <w:spacing w:line="256" w:lineRule="auto"/>
              <w:rPr>
                <w:i/>
                <w:sz w:val="20"/>
              </w:rPr>
            </w:pPr>
            <w:r>
              <w:rPr>
                <w:b/>
                <w:sz w:val="20"/>
              </w:rPr>
              <w:t>Actors:</w:t>
            </w:r>
            <w:r>
              <w:rPr>
                <w:b/>
                <w:sz w:val="20"/>
              </w:rPr>
              <w:tab/>
            </w:r>
            <w:r>
              <w:rPr>
                <w:sz w:val="20"/>
              </w:rPr>
              <w:t xml:space="preserve">   Artist.</w:t>
            </w:r>
          </w:p>
        </w:tc>
      </w:tr>
      <w:tr w:rsidR="00A02926" w14:paraId="5709D89C"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7BD5E046" w14:textId="77777777" w:rsidR="00A02926" w:rsidRDefault="00A02926" w:rsidP="003F456E">
            <w:pPr>
              <w:spacing w:line="256" w:lineRule="auto"/>
              <w:rPr>
                <w:sz w:val="20"/>
              </w:rPr>
            </w:pPr>
            <w:r>
              <w:rPr>
                <w:b/>
                <w:sz w:val="20"/>
              </w:rPr>
              <w:t>Feature:</w:t>
            </w:r>
            <w:r>
              <w:t xml:space="preserve">  </w:t>
            </w:r>
            <w:r>
              <w:rPr>
                <w:sz w:val="20"/>
                <w:szCs w:val="20"/>
              </w:rPr>
              <w:t xml:space="preserve"> Take image and convert it to a sketch.</w:t>
            </w:r>
          </w:p>
        </w:tc>
      </w:tr>
      <w:tr w:rsidR="00A02926" w14:paraId="2612222E" w14:textId="77777777" w:rsidTr="003F456E">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2FC7CA31" w14:textId="77777777" w:rsidR="00A02926" w:rsidRDefault="00A02926" w:rsidP="003F456E">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1EA47466" w14:textId="77777777" w:rsidR="00A02926" w:rsidRPr="00C10AB0" w:rsidRDefault="00A02926" w:rsidP="003F456E">
            <w:pPr>
              <w:spacing w:line="256" w:lineRule="auto"/>
              <w:rPr>
                <w:sz w:val="20"/>
              </w:rPr>
            </w:pPr>
            <w:r w:rsidRPr="00C10AB0">
              <w:rPr>
                <w:sz w:val="20"/>
              </w:rPr>
              <w:t>2.</w:t>
            </w:r>
          </w:p>
        </w:tc>
      </w:tr>
      <w:tr w:rsidR="00A02926" w14:paraId="369902B8" w14:textId="77777777" w:rsidTr="003F456E">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20B6103C" w14:textId="77777777" w:rsidR="00A02926" w:rsidRDefault="00A02926" w:rsidP="003F456E">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03999941" w14:textId="77777777" w:rsidR="00A02926" w:rsidRDefault="00A02926" w:rsidP="003F456E">
            <w:pPr>
              <w:spacing w:line="256" w:lineRule="auto"/>
              <w:rPr>
                <w:sz w:val="20"/>
              </w:rPr>
            </w:pPr>
            <w:r>
              <w:rPr>
                <w:sz w:val="20"/>
              </w:rPr>
              <w:t>Before engaging with the SnapArtPro Application we insure a secure user authentication system to prevent unauthorized access and stored image to be converted.</w:t>
            </w:r>
          </w:p>
        </w:tc>
      </w:tr>
      <w:tr w:rsidR="00A02926" w14:paraId="4941B2DA" w14:textId="77777777" w:rsidTr="003F456E">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270A17D9" w14:textId="77777777" w:rsidR="00A02926" w:rsidRDefault="00A02926" w:rsidP="003F456E">
            <w:pPr>
              <w:spacing w:line="256" w:lineRule="auto"/>
              <w:rPr>
                <w:b/>
                <w:sz w:val="20"/>
              </w:rPr>
            </w:pPr>
            <w:r>
              <w:rPr>
                <w:b/>
              </w:rPr>
              <w:t>Scenarios</w:t>
            </w:r>
          </w:p>
        </w:tc>
      </w:tr>
      <w:tr w:rsidR="00A02926" w14:paraId="310A4949" w14:textId="77777777" w:rsidTr="003F456E">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787738EC" w14:textId="77777777" w:rsidR="00A02926" w:rsidRDefault="00A02926" w:rsidP="003F456E">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10CFACE0" w14:textId="77777777" w:rsidR="00A02926" w:rsidRDefault="00A02926" w:rsidP="003F456E">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0A27B9A9" w14:textId="77777777" w:rsidR="00A02926" w:rsidRDefault="00A02926" w:rsidP="003F456E">
            <w:pPr>
              <w:spacing w:line="256" w:lineRule="auto"/>
              <w:rPr>
                <w:b/>
                <w:sz w:val="20"/>
              </w:rPr>
            </w:pPr>
            <w:r>
              <w:rPr>
                <w:b/>
                <w:sz w:val="20"/>
              </w:rPr>
              <w:t>Software Reaction</w:t>
            </w:r>
          </w:p>
        </w:tc>
      </w:tr>
      <w:tr w:rsidR="00A02926" w14:paraId="3D9C7FCF" w14:textId="77777777" w:rsidTr="003F456E">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72AA3488" w14:textId="77777777" w:rsidR="00A02926" w:rsidRDefault="00A02926" w:rsidP="003F456E">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06AE3C65" w14:textId="77777777" w:rsidR="00A02926" w:rsidRPr="00C10AB0" w:rsidRDefault="00A02926" w:rsidP="003F456E">
            <w:pPr>
              <w:spacing w:line="256" w:lineRule="auto"/>
              <w:rPr>
                <w:sz w:val="20"/>
              </w:rPr>
            </w:pPr>
            <w:r w:rsidRPr="00C10AB0">
              <w:rPr>
                <w:sz w:val="20"/>
              </w:rPr>
              <w:t>Artist will choose a photo .</w:t>
            </w:r>
          </w:p>
        </w:tc>
        <w:tc>
          <w:tcPr>
            <w:tcW w:w="3945" w:type="dxa"/>
            <w:tcBorders>
              <w:top w:val="single" w:sz="4" w:space="0" w:color="auto"/>
              <w:left w:val="single" w:sz="4" w:space="0" w:color="auto"/>
              <w:bottom w:val="single" w:sz="4" w:space="0" w:color="auto"/>
              <w:right w:val="single" w:sz="4" w:space="0" w:color="auto"/>
            </w:tcBorders>
            <w:hideMark/>
          </w:tcPr>
          <w:p w14:paraId="654FB340" w14:textId="77777777" w:rsidR="00A02926" w:rsidRPr="00C10AB0" w:rsidRDefault="00A02926" w:rsidP="003F456E">
            <w:pPr>
              <w:spacing w:line="256" w:lineRule="auto"/>
              <w:rPr>
                <w:sz w:val="20"/>
              </w:rPr>
            </w:pPr>
            <w:r w:rsidRPr="00C10AB0">
              <w:rPr>
                <w:sz w:val="20"/>
              </w:rPr>
              <w:t>Photo will get options to be edited or sketched.</w:t>
            </w:r>
          </w:p>
        </w:tc>
      </w:tr>
      <w:tr w:rsidR="00A02926" w14:paraId="427A417B" w14:textId="77777777" w:rsidTr="003F456E">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37DFEEB5" w14:textId="77777777" w:rsidR="00A02926" w:rsidRDefault="00A02926" w:rsidP="003F456E">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24D56CAC" w14:textId="77777777" w:rsidR="00A02926" w:rsidRDefault="00A02926" w:rsidP="003F456E">
            <w:pPr>
              <w:spacing w:line="256" w:lineRule="auto"/>
              <w:rPr>
                <w:sz w:val="20"/>
              </w:rPr>
            </w:pPr>
            <w:r>
              <w:rPr>
                <w:sz w:val="20"/>
              </w:rPr>
              <w:t>Artist will choose Action.</w:t>
            </w:r>
          </w:p>
        </w:tc>
        <w:tc>
          <w:tcPr>
            <w:tcW w:w="3945" w:type="dxa"/>
            <w:tcBorders>
              <w:top w:val="single" w:sz="4" w:space="0" w:color="auto"/>
              <w:left w:val="single" w:sz="4" w:space="0" w:color="auto"/>
              <w:bottom w:val="single" w:sz="4" w:space="0" w:color="auto"/>
              <w:right w:val="single" w:sz="4" w:space="0" w:color="auto"/>
            </w:tcBorders>
            <w:hideMark/>
          </w:tcPr>
          <w:p w14:paraId="2AB6D0F0" w14:textId="77777777" w:rsidR="00A02926" w:rsidRDefault="00A02926" w:rsidP="003F456E">
            <w:pPr>
              <w:spacing w:line="256" w:lineRule="auto"/>
              <w:rPr>
                <w:sz w:val="20"/>
              </w:rPr>
            </w:pPr>
            <w:r>
              <w:rPr>
                <w:sz w:val="20"/>
              </w:rPr>
              <w:t>Photo will get behavior to be edited or sketched.</w:t>
            </w:r>
          </w:p>
        </w:tc>
      </w:tr>
      <w:tr w:rsidR="00A02926" w14:paraId="09252812" w14:textId="77777777" w:rsidTr="003F456E">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672EF1A9" w14:textId="77777777" w:rsidR="00A02926" w:rsidRDefault="00A02926" w:rsidP="003F456E">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0EF9C267" w14:textId="77777777" w:rsidR="00A02926" w:rsidRDefault="00A02926" w:rsidP="003F456E">
            <w:pPr>
              <w:spacing w:line="256" w:lineRule="auto"/>
              <w:rPr>
                <w:sz w:val="20"/>
              </w:rPr>
            </w:pPr>
            <w:r>
              <w:rPr>
                <w:sz w:val="20"/>
              </w:rPr>
              <w:t>Artist can make sketch of photo.</w:t>
            </w:r>
          </w:p>
        </w:tc>
        <w:tc>
          <w:tcPr>
            <w:tcW w:w="3945" w:type="dxa"/>
            <w:tcBorders>
              <w:top w:val="single" w:sz="4" w:space="0" w:color="auto"/>
              <w:left w:val="single" w:sz="4" w:space="0" w:color="auto"/>
              <w:bottom w:val="single" w:sz="4" w:space="0" w:color="auto"/>
              <w:right w:val="single" w:sz="4" w:space="0" w:color="auto"/>
            </w:tcBorders>
            <w:hideMark/>
          </w:tcPr>
          <w:p w14:paraId="1EA3B360" w14:textId="77777777" w:rsidR="00A02926" w:rsidRDefault="00A02926" w:rsidP="003F456E">
            <w:pPr>
              <w:spacing w:line="256" w:lineRule="auto"/>
              <w:rPr>
                <w:sz w:val="20"/>
              </w:rPr>
            </w:pPr>
            <w:r>
              <w:rPr>
                <w:sz w:val="20"/>
              </w:rPr>
              <w:t>Photo will be converted into sketch.</w:t>
            </w:r>
          </w:p>
        </w:tc>
      </w:tr>
      <w:tr w:rsidR="00A02926" w14:paraId="0288C8F2"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17EE4DF" w14:textId="77777777" w:rsidR="00A02926" w:rsidRDefault="00A02926" w:rsidP="003F456E">
            <w:pPr>
              <w:spacing w:line="256" w:lineRule="auto"/>
              <w:rPr>
                <w:b/>
                <w:sz w:val="20"/>
              </w:rPr>
            </w:pPr>
            <w:r>
              <w:rPr>
                <w:b/>
                <w:sz w:val="20"/>
              </w:rPr>
              <w:t>4</w:t>
            </w:r>
          </w:p>
        </w:tc>
        <w:tc>
          <w:tcPr>
            <w:tcW w:w="3210" w:type="dxa"/>
            <w:gridSpan w:val="3"/>
            <w:tcBorders>
              <w:top w:val="single" w:sz="4" w:space="0" w:color="auto"/>
              <w:left w:val="single" w:sz="4" w:space="0" w:color="auto"/>
              <w:bottom w:val="single" w:sz="4" w:space="0" w:color="auto"/>
              <w:right w:val="single" w:sz="4" w:space="0" w:color="auto"/>
            </w:tcBorders>
            <w:hideMark/>
          </w:tcPr>
          <w:p w14:paraId="2C1F30E7" w14:textId="77777777" w:rsidR="00A02926" w:rsidRDefault="00A02926" w:rsidP="003F456E">
            <w:pPr>
              <w:spacing w:line="256" w:lineRule="auto"/>
              <w:rPr>
                <w:sz w:val="20"/>
              </w:rPr>
            </w:pPr>
            <w:r>
              <w:rPr>
                <w:sz w:val="20"/>
              </w:rPr>
              <w:t>Artist can edit photo.</w:t>
            </w:r>
          </w:p>
        </w:tc>
        <w:tc>
          <w:tcPr>
            <w:tcW w:w="3945" w:type="dxa"/>
            <w:tcBorders>
              <w:top w:val="single" w:sz="4" w:space="0" w:color="auto"/>
              <w:left w:val="single" w:sz="4" w:space="0" w:color="auto"/>
              <w:bottom w:val="single" w:sz="4" w:space="0" w:color="auto"/>
              <w:right w:val="single" w:sz="4" w:space="0" w:color="auto"/>
            </w:tcBorders>
            <w:hideMark/>
          </w:tcPr>
          <w:p w14:paraId="43A3EB5B" w14:textId="77777777" w:rsidR="00A02926" w:rsidRDefault="00A02926" w:rsidP="003F456E">
            <w:pPr>
              <w:spacing w:line="256" w:lineRule="auto"/>
              <w:rPr>
                <w:sz w:val="20"/>
              </w:rPr>
            </w:pPr>
            <w:r>
              <w:rPr>
                <w:sz w:val="20"/>
              </w:rPr>
              <w:t>There will be a series of options to change behavior and display of image.</w:t>
            </w:r>
          </w:p>
        </w:tc>
      </w:tr>
      <w:tr w:rsidR="00A02926" w14:paraId="70A55C1F" w14:textId="77777777" w:rsidTr="003F456E">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549198F2" w14:textId="77777777" w:rsidR="00A02926" w:rsidRDefault="00A02926" w:rsidP="003F456E">
            <w:pPr>
              <w:spacing w:line="256" w:lineRule="auto"/>
              <w:rPr>
                <w:b/>
                <w:sz w:val="20"/>
              </w:rPr>
            </w:pPr>
            <w:r>
              <w:rPr>
                <w:b/>
                <w:sz w:val="20"/>
              </w:rPr>
              <w:t>Alternate Scenarios:</w:t>
            </w:r>
            <w:r>
              <w:rPr>
                <w:i/>
                <w:sz w:val="20"/>
              </w:rPr>
              <w:t>.</w:t>
            </w:r>
          </w:p>
        </w:tc>
      </w:tr>
      <w:tr w:rsidR="00A02926" w14:paraId="38C6FF90" w14:textId="77777777" w:rsidTr="003F456E">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12CC0ACC" w14:textId="77777777" w:rsidR="00A02926" w:rsidRDefault="00A02926" w:rsidP="003F456E">
            <w:pPr>
              <w:spacing w:line="256" w:lineRule="auto"/>
              <w:rPr>
                <w:b/>
              </w:rPr>
            </w:pPr>
            <w:r>
              <w:rPr>
                <w:b/>
              </w:rPr>
              <w:t xml:space="preserve">Post Conditions </w:t>
            </w:r>
          </w:p>
        </w:tc>
      </w:tr>
      <w:tr w:rsidR="00A02926" w14:paraId="5F03326A"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5470DC8" w14:textId="77777777" w:rsidR="00A02926" w:rsidRDefault="00A02926" w:rsidP="003F456E">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51E87CA9" w14:textId="77777777" w:rsidR="00A02926" w:rsidRDefault="00A02926" w:rsidP="003F456E">
            <w:pPr>
              <w:spacing w:line="256" w:lineRule="auto"/>
              <w:rPr>
                <w:b/>
                <w:sz w:val="20"/>
              </w:rPr>
            </w:pPr>
            <w:r>
              <w:rPr>
                <w:b/>
                <w:sz w:val="20"/>
              </w:rPr>
              <w:t>Description</w:t>
            </w:r>
          </w:p>
        </w:tc>
      </w:tr>
      <w:tr w:rsidR="00A02926" w14:paraId="0647B753"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8B1F03D" w14:textId="77777777" w:rsidR="00A02926" w:rsidRDefault="00A02926" w:rsidP="003F456E">
            <w:pPr>
              <w:spacing w:line="256" w:lineRule="auto"/>
              <w:rPr>
                <w:b/>
                <w:sz w:val="20"/>
              </w:rPr>
            </w:pPr>
            <w:r>
              <w:rPr>
                <w:b/>
                <w:sz w:val="20"/>
              </w:rPr>
              <w:t>1</w:t>
            </w:r>
          </w:p>
        </w:tc>
        <w:tc>
          <w:tcPr>
            <w:tcW w:w="7155" w:type="dxa"/>
            <w:gridSpan w:val="4"/>
            <w:tcBorders>
              <w:top w:val="single" w:sz="4" w:space="0" w:color="auto"/>
              <w:left w:val="single" w:sz="4" w:space="0" w:color="auto"/>
              <w:bottom w:val="single" w:sz="4" w:space="0" w:color="auto"/>
              <w:right w:val="single" w:sz="4" w:space="0" w:color="auto"/>
            </w:tcBorders>
            <w:hideMark/>
          </w:tcPr>
          <w:p w14:paraId="7D5A24EE" w14:textId="77777777" w:rsidR="00A02926" w:rsidRDefault="00A02926" w:rsidP="003F456E">
            <w:pPr>
              <w:spacing w:line="256" w:lineRule="auto"/>
              <w:rPr>
                <w:i/>
                <w:sz w:val="20"/>
              </w:rPr>
            </w:pPr>
            <w:r>
              <w:rPr>
                <w:sz w:val="20"/>
              </w:rPr>
              <w:t>Photo will be converted into sketch.</w:t>
            </w:r>
          </w:p>
        </w:tc>
      </w:tr>
      <w:tr w:rsidR="00A02926" w14:paraId="4BB67AF1"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08509E2F" w14:textId="77777777" w:rsidR="00A02926" w:rsidRDefault="00A02926" w:rsidP="003F456E">
            <w:pPr>
              <w:spacing w:line="256" w:lineRule="auto"/>
              <w:rPr>
                <w:b/>
                <w:sz w:val="20"/>
              </w:rPr>
            </w:pPr>
            <w:r>
              <w:rPr>
                <w:b/>
                <w:sz w:val="20"/>
              </w:rPr>
              <w:t>2</w:t>
            </w:r>
          </w:p>
        </w:tc>
        <w:tc>
          <w:tcPr>
            <w:tcW w:w="7155" w:type="dxa"/>
            <w:gridSpan w:val="4"/>
            <w:tcBorders>
              <w:top w:val="single" w:sz="4" w:space="0" w:color="auto"/>
              <w:left w:val="single" w:sz="4" w:space="0" w:color="auto"/>
              <w:bottom w:val="single" w:sz="4" w:space="0" w:color="auto"/>
              <w:right w:val="single" w:sz="4" w:space="0" w:color="auto"/>
            </w:tcBorders>
            <w:hideMark/>
          </w:tcPr>
          <w:p w14:paraId="17D118F0" w14:textId="77777777" w:rsidR="00A02926" w:rsidRDefault="00A02926" w:rsidP="003F456E">
            <w:pPr>
              <w:spacing w:line="256" w:lineRule="auto"/>
              <w:rPr>
                <w:sz w:val="20"/>
              </w:rPr>
            </w:pPr>
            <w:r>
              <w:rPr>
                <w:sz w:val="20"/>
              </w:rPr>
              <w:t>Visual appeal of photo changes and converted to different graphics formats.</w:t>
            </w:r>
          </w:p>
        </w:tc>
      </w:tr>
      <w:tr w:rsidR="00A02926" w14:paraId="44857A9E"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2973B87" w14:textId="77777777" w:rsidR="00A02926" w:rsidRDefault="00A02926" w:rsidP="003F456E">
            <w:pPr>
              <w:spacing w:line="256" w:lineRule="auto"/>
              <w:rPr>
                <w:b/>
                <w:sz w:val="20"/>
              </w:rPr>
            </w:pPr>
            <w:r>
              <w:rPr>
                <w:b/>
                <w:sz w:val="20"/>
              </w:rPr>
              <w:t>3</w:t>
            </w:r>
          </w:p>
        </w:tc>
        <w:tc>
          <w:tcPr>
            <w:tcW w:w="7155" w:type="dxa"/>
            <w:gridSpan w:val="4"/>
            <w:tcBorders>
              <w:top w:val="single" w:sz="4" w:space="0" w:color="auto"/>
              <w:left w:val="single" w:sz="4" w:space="0" w:color="auto"/>
              <w:bottom w:val="single" w:sz="4" w:space="0" w:color="auto"/>
              <w:right w:val="single" w:sz="4" w:space="0" w:color="auto"/>
            </w:tcBorders>
            <w:hideMark/>
          </w:tcPr>
          <w:p w14:paraId="6ED38AEC" w14:textId="77777777" w:rsidR="00A02926" w:rsidRDefault="00A02926" w:rsidP="003F456E">
            <w:pPr>
              <w:spacing w:line="256" w:lineRule="auto"/>
              <w:rPr>
                <w:sz w:val="20"/>
              </w:rPr>
            </w:pPr>
            <w:r>
              <w:rPr>
                <w:sz w:val="20"/>
              </w:rPr>
              <w:t>A real change will be in photo will be adopted either in sketch or edited format.</w:t>
            </w:r>
          </w:p>
        </w:tc>
      </w:tr>
      <w:tr w:rsidR="00A02926" w14:paraId="4161FCE4" w14:textId="77777777" w:rsidTr="003F456E">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4FBDD50A" w14:textId="77777777" w:rsidR="00A02926" w:rsidRDefault="00A02926" w:rsidP="003F456E">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40A2D213" w14:textId="77777777" w:rsidR="00A02926" w:rsidRDefault="00A02926" w:rsidP="003F456E">
            <w:pPr>
              <w:spacing w:line="256" w:lineRule="auto"/>
              <w:rPr>
                <w:i/>
                <w:sz w:val="20"/>
              </w:rPr>
            </w:pPr>
            <w:r>
              <w:rPr>
                <w:i/>
                <w:sz w:val="20"/>
              </w:rPr>
              <w:t>&lt;Related use cases, which use or are used by this use case&gt;</w:t>
            </w:r>
          </w:p>
        </w:tc>
      </w:tr>
      <w:tr w:rsidR="00A02926" w14:paraId="69BE3BB7" w14:textId="77777777" w:rsidTr="003F456E">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672F966F" w14:textId="77777777" w:rsidR="00A02926" w:rsidRDefault="00A02926" w:rsidP="003F456E">
            <w:pPr>
              <w:spacing w:line="256" w:lineRule="auto"/>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27AB17D6" w14:textId="77777777" w:rsidR="00A02926" w:rsidRDefault="00A02926" w:rsidP="003F456E">
            <w:pPr>
              <w:spacing w:line="256" w:lineRule="auto"/>
              <w:rPr>
                <w:i/>
                <w:sz w:val="20"/>
              </w:rPr>
            </w:pPr>
            <w:r>
              <w:rPr>
                <w:i/>
                <w:sz w:val="20"/>
              </w:rPr>
              <w:t xml:space="preserve">List user interface(s) that are related to this use case. Use numbered list in case of more than one user interface elements. </w:t>
            </w:r>
          </w:p>
        </w:tc>
      </w:tr>
      <w:tr w:rsidR="00A02926" w14:paraId="37AF904B" w14:textId="77777777" w:rsidTr="003F456E">
        <w:trPr>
          <w:cantSplit/>
          <w:trHeight w:val="315"/>
          <w:ins w:id="39"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4205C68E" w14:textId="77777777" w:rsidR="00A02926" w:rsidRDefault="00A02926" w:rsidP="003F456E">
            <w:pPr>
              <w:spacing w:line="256" w:lineRule="auto"/>
              <w:rPr>
                <w:ins w:id="40" w:author="Maryum Xedi" w:date="2002-04-03T20:08:00Z"/>
                <w:sz w:val="20"/>
              </w:rPr>
            </w:pPr>
            <w:ins w:id="41" w:author="Maryum Xedi" w:date="2002-04-03T20:08:00Z">
              <w:r>
                <w:rPr>
                  <w:b/>
                  <w:sz w:val="20"/>
                </w:rPr>
                <w:t>Concurrency and Response</w:t>
              </w:r>
            </w:ins>
            <w:ins w:id="42" w:author="Maryum Xedi" w:date="2002-04-03T20:09:00Z">
              <w:r>
                <w:rPr>
                  <w:b/>
                  <w:sz w:val="20"/>
                </w:rPr>
                <w:br/>
              </w:r>
              <w:r>
                <w:rPr>
                  <w:i/>
                  <w:sz w:val="20"/>
                </w:rPr>
                <w:t xml:space="preserve">Give an estimate of the following </w:t>
              </w:r>
            </w:ins>
          </w:p>
          <w:p w14:paraId="729EFEB7" w14:textId="77777777" w:rsidR="00A02926" w:rsidRDefault="00A02926" w:rsidP="00A02926">
            <w:pPr>
              <w:numPr>
                <w:ilvl w:val="0"/>
                <w:numId w:val="3"/>
              </w:numPr>
              <w:spacing w:after="0" w:line="256" w:lineRule="auto"/>
              <w:rPr>
                <w:ins w:id="43" w:author="Maryum Xedi" w:date="2002-04-03T20:09:00Z"/>
                <w:i/>
                <w:sz w:val="20"/>
              </w:rPr>
            </w:pPr>
            <w:ins w:id="44" w:author="Maryum Xedi" w:date="2002-04-03T20:09:00Z">
              <w:r>
                <w:rPr>
                  <w:i/>
                  <w:sz w:val="20"/>
                </w:rPr>
                <w:t>Number of concurrent users</w:t>
              </w:r>
            </w:ins>
          </w:p>
          <w:p w14:paraId="589E971C" w14:textId="77777777" w:rsidR="00A02926" w:rsidRDefault="00A02926" w:rsidP="00A02926">
            <w:pPr>
              <w:numPr>
                <w:ilvl w:val="0"/>
                <w:numId w:val="3"/>
              </w:numPr>
              <w:spacing w:after="0" w:line="256" w:lineRule="auto"/>
              <w:rPr>
                <w:ins w:id="45" w:author="Maryum Xedi" w:date="2002-04-03T20:10:00Z"/>
                <w:i/>
                <w:sz w:val="20"/>
              </w:rPr>
            </w:pPr>
            <w:ins w:id="46" w:author="Maryum Xedi" w:date="2002-04-03T20:10:00Z">
              <w:r>
                <w:rPr>
                  <w:i/>
                  <w:sz w:val="20"/>
                </w:rPr>
                <w:t>Expected response time of the use case</w:t>
              </w:r>
            </w:ins>
          </w:p>
          <w:p w14:paraId="5717E4E9" w14:textId="77777777" w:rsidR="00A02926" w:rsidRDefault="00A02926" w:rsidP="003F456E">
            <w:pPr>
              <w:spacing w:line="256" w:lineRule="auto"/>
              <w:rPr>
                <w:ins w:id="47" w:author="Maryum Xedi" w:date="2002-04-03T20:10:00Z"/>
                <w:i/>
                <w:sz w:val="20"/>
              </w:rPr>
            </w:pPr>
          </w:p>
          <w:p w14:paraId="4AB5B362" w14:textId="77777777" w:rsidR="00A02926" w:rsidRDefault="00A02926" w:rsidP="003F456E">
            <w:pPr>
              <w:spacing w:line="256" w:lineRule="auto"/>
              <w:rPr>
                <w:ins w:id="48" w:author="Maryum Xedi" w:date="2002-04-03T20:08:00Z"/>
                <w:i/>
                <w:sz w:val="20"/>
              </w:rPr>
            </w:pPr>
          </w:p>
        </w:tc>
      </w:tr>
    </w:tbl>
    <w:p w14:paraId="653F50FB" w14:textId="3BE793AA" w:rsidR="00A02926" w:rsidRDefault="00A02926" w:rsidP="00A02926"/>
    <w:p w14:paraId="3E18ACCF" w14:textId="53AA690D" w:rsidR="003F456E" w:rsidRDefault="003F456E" w:rsidP="00A02926"/>
    <w:p w14:paraId="4B8CE81F" w14:textId="77B1C347" w:rsidR="003F456E" w:rsidRDefault="003F456E" w:rsidP="00A02926"/>
    <w:p w14:paraId="799D68B6" w14:textId="26C6F9F1" w:rsidR="003F456E" w:rsidRDefault="003F456E" w:rsidP="00A02926"/>
    <w:p w14:paraId="3A6F54B7" w14:textId="5C11B2DE" w:rsidR="003F456E" w:rsidRDefault="003F456E" w:rsidP="00A02926"/>
    <w:p w14:paraId="2E07C5F1" w14:textId="7B41797A" w:rsidR="003F456E" w:rsidRDefault="003F456E" w:rsidP="00A02926"/>
    <w:p w14:paraId="19DE2FBD" w14:textId="7BDA2738" w:rsidR="003F456E" w:rsidRDefault="003F456E" w:rsidP="00A02926"/>
    <w:p w14:paraId="7B1F8D12" w14:textId="77777777" w:rsidR="003F456E" w:rsidRDefault="003F456E" w:rsidP="00A02926"/>
    <w:p w14:paraId="384B5009" w14:textId="0473E3F4" w:rsidR="00A02926" w:rsidRDefault="003F456E" w:rsidP="00A02926">
      <w:r>
        <w:rPr>
          <w:noProof/>
        </w:rPr>
        <w:drawing>
          <wp:inline distT="0" distB="0" distL="0" distR="0" wp14:anchorId="7A0840F4" wp14:editId="2D9C73E7">
            <wp:extent cx="6478905" cy="530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9879" cy="5328875"/>
                    </a:xfrm>
                    <a:prstGeom prst="rect">
                      <a:avLst/>
                    </a:prstGeom>
                    <a:noFill/>
                    <a:ln>
                      <a:noFill/>
                    </a:ln>
                  </pic:spPr>
                </pic:pic>
              </a:graphicData>
            </a:graphic>
          </wp:inline>
        </w:drawing>
      </w:r>
    </w:p>
    <w:p w14:paraId="6CFCB738" w14:textId="49F9F393" w:rsidR="003F456E" w:rsidRDefault="003F456E" w:rsidP="00A02926"/>
    <w:p w14:paraId="150226BF" w14:textId="0E9526C9" w:rsidR="003F456E" w:rsidRDefault="003F456E" w:rsidP="00A02926"/>
    <w:p w14:paraId="0AFDA5BE" w14:textId="3FCC30C2" w:rsidR="003F456E" w:rsidRDefault="003F456E" w:rsidP="00A02926"/>
    <w:p w14:paraId="177747F0" w14:textId="560F8446" w:rsidR="003F456E" w:rsidRDefault="003F456E" w:rsidP="00A02926"/>
    <w:p w14:paraId="2C525336" w14:textId="6D4F1A07" w:rsidR="003F456E" w:rsidRDefault="003F456E" w:rsidP="00A02926"/>
    <w:p w14:paraId="0EA66F77" w14:textId="77777777" w:rsidR="003F456E" w:rsidRDefault="003F456E" w:rsidP="00A02926"/>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3F456E" w14:paraId="41E3A434"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43AC3E6D" w14:textId="77777777" w:rsidR="003F456E" w:rsidRDefault="003F456E" w:rsidP="003F456E">
            <w:pPr>
              <w:spacing w:line="256" w:lineRule="auto"/>
              <w:jc w:val="center"/>
              <w:rPr>
                <w:b/>
                <w:sz w:val="28"/>
              </w:rPr>
            </w:pPr>
            <w:r>
              <w:rPr>
                <w:b/>
                <w:sz w:val="28"/>
              </w:rPr>
              <w:t>&lt;Use case 3:  AI ArtGeneration &gt;</w:t>
            </w:r>
          </w:p>
        </w:tc>
      </w:tr>
      <w:tr w:rsidR="003F456E" w14:paraId="29DE8EF6"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51F391A" w14:textId="77777777" w:rsidR="003F456E" w:rsidRDefault="003F456E" w:rsidP="003F456E">
            <w:pPr>
              <w:spacing w:line="256" w:lineRule="auto"/>
              <w:rPr>
                <w:i/>
                <w:sz w:val="20"/>
              </w:rPr>
            </w:pPr>
            <w:r>
              <w:rPr>
                <w:b/>
                <w:sz w:val="20"/>
              </w:rPr>
              <w:t>Actors:</w:t>
            </w:r>
            <w:r>
              <w:rPr>
                <w:b/>
                <w:sz w:val="20"/>
              </w:rPr>
              <w:tab/>
            </w:r>
            <w:r>
              <w:rPr>
                <w:sz w:val="20"/>
              </w:rPr>
              <w:t xml:space="preserve">   User.</w:t>
            </w:r>
          </w:p>
        </w:tc>
      </w:tr>
      <w:tr w:rsidR="003F456E" w14:paraId="7ABA0043" w14:textId="77777777" w:rsidTr="003F456E">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A1F3826" w14:textId="77777777" w:rsidR="003F456E" w:rsidRDefault="003F456E" w:rsidP="003F456E">
            <w:pPr>
              <w:spacing w:line="256" w:lineRule="auto"/>
              <w:rPr>
                <w:sz w:val="20"/>
              </w:rPr>
            </w:pPr>
            <w:r>
              <w:rPr>
                <w:b/>
                <w:sz w:val="20"/>
              </w:rPr>
              <w:t>Feature:</w:t>
            </w:r>
            <w:r>
              <w:t xml:space="preserve">  </w:t>
            </w:r>
            <w:r>
              <w:rPr>
                <w:sz w:val="20"/>
                <w:szCs w:val="20"/>
              </w:rPr>
              <w:t xml:space="preserve"> Random idea to create image of input.</w:t>
            </w:r>
          </w:p>
        </w:tc>
      </w:tr>
      <w:tr w:rsidR="003F456E" w14:paraId="3E864348" w14:textId="77777777" w:rsidTr="003F456E">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4CA91136" w14:textId="77777777" w:rsidR="003F456E" w:rsidRDefault="003F456E" w:rsidP="003F456E">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0D061CA9" w14:textId="77777777" w:rsidR="003F456E" w:rsidRPr="00C10AB0" w:rsidRDefault="003F456E" w:rsidP="003F456E">
            <w:pPr>
              <w:spacing w:line="256" w:lineRule="auto"/>
              <w:rPr>
                <w:sz w:val="20"/>
              </w:rPr>
            </w:pPr>
            <w:r w:rsidRPr="00C10AB0">
              <w:rPr>
                <w:sz w:val="20"/>
              </w:rPr>
              <w:t>3.</w:t>
            </w:r>
          </w:p>
        </w:tc>
      </w:tr>
      <w:tr w:rsidR="003F456E" w14:paraId="1AA00E5D" w14:textId="77777777" w:rsidTr="003F456E">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3FCFEA5D" w14:textId="77777777" w:rsidR="003F456E" w:rsidRDefault="003F456E" w:rsidP="003F456E">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265EB705" w14:textId="77777777" w:rsidR="003F456E" w:rsidRDefault="003F456E" w:rsidP="003F456E">
            <w:pPr>
              <w:spacing w:line="256" w:lineRule="auto"/>
              <w:rPr>
                <w:sz w:val="20"/>
              </w:rPr>
            </w:pPr>
            <w:r>
              <w:rPr>
                <w:sz w:val="20"/>
              </w:rPr>
              <w:t>Before engaging with the SnapArtPro Application we insure a secure user authentication system to prevent unauthorized access and Knowledge to give input and idea to create scenario for image.</w:t>
            </w:r>
          </w:p>
        </w:tc>
      </w:tr>
      <w:tr w:rsidR="003F456E" w14:paraId="6F020DF6" w14:textId="77777777" w:rsidTr="003F456E">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0953CD92" w14:textId="77777777" w:rsidR="003F456E" w:rsidRDefault="003F456E" w:rsidP="003F456E">
            <w:pPr>
              <w:spacing w:line="256" w:lineRule="auto"/>
              <w:rPr>
                <w:b/>
                <w:sz w:val="20"/>
              </w:rPr>
            </w:pPr>
            <w:r>
              <w:rPr>
                <w:b/>
              </w:rPr>
              <w:t>Scenarios</w:t>
            </w:r>
          </w:p>
        </w:tc>
      </w:tr>
      <w:tr w:rsidR="003F456E" w14:paraId="0EB67FAE" w14:textId="77777777" w:rsidTr="003F456E">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3CDE91D9" w14:textId="77777777" w:rsidR="003F456E" w:rsidRDefault="003F456E" w:rsidP="003F456E">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418E18DC" w14:textId="77777777" w:rsidR="003F456E" w:rsidRDefault="003F456E" w:rsidP="003F456E">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035C8066" w14:textId="77777777" w:rsidR="003F456E" w:rsidRDefault="003F456E" w:rsidP="003F456E">
            <w:pPr>
              <w:spacing w:line="256" w:lineRule="auto"/>
              <w:rPr>
                <w:b/>
                <w:sz w:val="20"/>
              </w:rPr>
            </w:pPr>
            <w:r>
              <w:rPr>
                <w:b/>
                <w:sz w:val="20"/>
              </w:rPr>
              <w:t>Software Reaction</w:t>
            </w:r>
          </w:p>
        </w:tc>
      </w:tr>
      <w:tr w:rsidR="003F456E" w14:paraId="3ACE073A" w14:textId="77777777" w:rsidTr="003F456E">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0A4CF9A6" w14:textId="77777777" w:rsidR="003F456E" w:rsidRDefault="003F456E" w:rsidP="003F456E">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46121B10" w14:textId="77777777" w:rsidR="003F456E" w:rsidRPr="00C10AB0" w:rsidRDefault="003F456E" w:rsidP="003F456E">
            <w:pPr>
              <w:spacing w:line="256" w:lineRule="auto"/>
              <w:rPr>
                <w:sz w:val="20"/>
              </w:rPr>
            </w:pPr>
            <w:r w:rsidRPr="00C10AB0">
              <w:rPr>
                <w:sz w:val="20"/>
              </w:rPr>
              <w:t>User will give an input.</w:t>
            </w:r>
          </w:p>
        </w:tc>
        <w:tc>
          <w:tcPr>
            <w:tcW w:w="3945" w:type="dxa"/>
            <w:tcBorders>
              <w:top w:val="single" w:sz="4" w:space="0" w:color="auto"/>
              <w:left w:val="single" w:sz="4" w:space="0" w:color="auto"/>
              <w:bottom w:val="single" w:sz="4" w:space="0" w:color="auto"/>
              <w:right w:val="single" w:sz="4" w:space="0" w:color="auto"/>
            </w:tcBorders>
            <w:hideMark/>
          </w:tcPr>
          <w:p w14:paraId="3FA512C6" w14:textId="77777777" w:rsidR="003F456E" w:rsidRPr="00C10AB0" w:rsidRDefault="003F456E" w:rsidP="003F456E">
            <w:pPr>
              <w:spacing w:line="256" w:lineRule="auto"/>
              <w:rPr>
                <w:sz w:val="20"/>
              </w:rPr>
            </w:pPr>
            <w:r w:rsidRPr="00C10AB0">
              <w:rPr>
                <w:sz w:val="20"/>
              </w:rPr>
              <w:t>Photo will be generated from input through Artificial intelligence.</w:t>
            </w:r>
          </w:p>
        </w:tc>
      </w:tr>
      <w:tr w:rsidR="003F456E" w14:paraId="6A678976" w14:textId="77777777" w:rsidTr="003F456E">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0CF818FC" w14:textId="77777777" w:rsidR="003F456E" w:rsidRDefault="003F456E" w:rsidP="003F456E">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24E33804" w14:textId="77777777" w:rsidR="003F456E" w:rsidRDefault="003F456E" w:rsidP="003F456E">
            <w:pPr>
              <w:spacing w:line="256" w:lineRule="auto"/>
              <w:rPr>
                <w:sz w:val="20"/>
              </w:rPr>
            </w:pPr>
            <w:r>
              <w:rPr>
                <w:sz w:val="20"/>
              </w:rPr>
              <w:t>User will choose Action.</w:t>
            </w:r>
          </w:p>
        </w:tc>
        <w:tc>
          <w:tcPr>
            <w:tcW w:w="3945" w:type="dxa"/>
            <w:tcBorders>
              <w:top w:val="single" w:sz="4" w:space="0" w:color="auto"/>
              <w:left w:val="single" w:sz="4" w:space="0" w:color="auto"/>
              <w:bottom w:val="single" w:sz="4" w:space="0" w:color="auto"/>
              <w:right w:val="single" w:sz="4" w:space="0" w:color="auto"/>
            </w:tcBorders>
            <w:hideMark/>
          </w:tcPr>
          <w:p w14:paraId="3BE8BB55" w14:textId="77777777" w:rsidR="003F456E" w:rsidRDefault="003F456E" w:rsidP="003F456E">
            <w:pPr>
              <w:spacing w:line="256" w:lineRule="auto"/>
              <w:rPr>
                <w:sz w:val="20"/>
              </w:rPr>
            </w:pPr>
            <w:r>
              <w:rPr>
                <w:sz w:val="20"/>
              </w:rPr>
              <w:t>Photo will get behavior to be edited or sketched.</w:t>
            </w:r>
          </w:p>
        </w:tc>
      </w:tr>
      <w:tr w:rsidR="003F456E" w14:paraId="440F925E" w14:textId="77777777" w:rsidTr="003F456E">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21116F0D" w14:textId="77777777" w:rsidR="003F456E" w:rsidRDefault="003F456E" w:rsidP="003F456E">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34DE10E0" w14:textId="77777777" w:rsidR="003F456E" w:rsidRDefault="003F456E" w:rsidP="003F456E">
            <w:pPr>
              <w:spacing w:line="256" w:lineRule="auto"/>
              <w:rPr>
                <w:sz w:val="20"/>
              </w:rPr>
            </w:pPr>
            <w:r>
              <w:rPr>
                <w:sz w:val="20"/>
              </w:rPr>
              <w:t>User can make sketch of photo.</w:t>
            </w:r>
          </w:p>
        </w:tc>
        <w:tc>
          <w:tcPr>
            <w:tcW w:w="3945" w:type="dxa"/>
            <w:tcBorders>
              <w:top w:val="single" w:sz="4" w:space="0" w:color="auto"/>
              <w:left w:val="single" w:sz="4" w:space="0" w:color="auto"/>
              <w:bottom w:val="single" w:sz="4" w:space="0" w:color="auto"/>
              <w:right w:val="single" w:sz="4" w:space="0" w:color="auto"/>
            </w:tcBorders>
            <w:hideMark/>
          </w:tcPr>
          <w:p w14:paraId="463A4255" w14:textId="77777777" w:rsidR="003F456E" w:rsidRDefault="003F456E" w:rsidP="003F456E">
            <w:pPr>
              <w:spacing w:line="256" w:lineRule="auto"/>
              <w:rPr>
                <w:sz w:val="20"/>
              </w:rPr>
            </w:pPr>
            <w:r>
              <w:rPr>
                <w:sz w:val="20"/>
              </w:rPr>
              <w:t>Photo will be converted into sketch.</w:t>
            </w:r>
          </w:p>
        </w:tc>
      </w:tr>
      <w:tr w:rsidR="003F456E" w14:paraId="3915FF09"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46EF1AC" w14:textId="77777777" w:rsidR="003F456E" w:rsidRDefault="003F456E" w:rsidP="003F456E">
            <w:pPr>
              <w:spacing w:line="256" w:lineRule="auto"/>
              <w:rPr>
                <w:b/>
                <w:sz w:val="20"/>
              </w:rPr>
            </w:pPr>
            <w:r>
              <w:rPr>
                <w:b/>
                <w:sz w:val="20"/>
              </w:rPr>
              <w:t>4</w:t>
            </w:r>
          </w:p>
        </w:tc>
        <w:tc>
          <w:tcPr>
            <w:tcW w:w="3210" w:type="dxa"/>
            <w:gridSpan w:val="3"/>
            <w:tcBorders>
              <w:top w:val="single" w:sz="4" w:space="0" w:color="auto"/>
              <w:left w:val="single" w:sz="4" w:space="0" w:color="auto"/>
              <w:bottom w:val="single" w:sz="4" w:space="0" w:color="auto"/>
              <w:right w:val="single" w:sz="4" w:space="0" w:color="auto"/>
            </w:tcBorders>
            <w:hideMark/>
          </w:tcPr>
          <w:p w14:paraId="4F3A1EF0" w14:textId="77777777" w:rsidR="003F456E" w:rsidRDefault="003F456E" w:rsidP="003F456E">
            <w:pPr>
              <w:spacing w:line="256" w:lineRule="auto"/>
              <w:rPr>
                <w:sz w:val="20"/>
              </w:rPr>
            </w:pPr>
            <w:r>
              <w:rPr>
                <w:sz w:val="20"/>
              </w:rPr>
              <w:t>User can edit photo.</w:t>
            </w:r>
          </w:p>
        </w:tc>
        <w:tc>
          <w:tcPr>
            <w:tcW w:w="3945" w:type="dxa"/>
            <w:tcBorders>
              <w:top w:val="single" w:sz="4" w:space="0" w:color="auto"/>
              <w:left w:val="single" w:sz="4" w:space="0" w:color="auto"/>
              <w:bottom w:val="single" w:sz="4" w:space="0" w:color="auto"/>
              <w:right w:val="single" w:sz="4" w:space="0" w:color="auto"/>
            </w:tcBorders>
            <w:hideMark/>
          </w:tcPr>
          <w:p w14:paraId="03C1B3A9" w14:textId="77777777" w:rsidR="003F456E" w:rsidRDefault="003F456E" w:rsidP="003F456E">
            <w:pPr>
              <w:spacing w:line="256" w:lineRule="auto"/>
              <w:rPr>
                <w:sz w:val="20"/>
              </w:rPr>
            </w:pPr>
            <w:r>
              <w:rPr>
                <w:sz w:val="20"/>
              </w:rPr>
              <w:t>There will be a series of options to change behavior and visual appearance of image.</w:t>
            </w:r>
          </w:p>
        </w:tc>
      </w:tr>
      <w:tr w:rsidR="003F456E" w14:paraId="5A4E2D9C" w14:textId="77777777" w:rsidTr="003F456E">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1BE5CF4B" w14:textId="77777777" w:rsidR="003F456E" w:rsidRDefault="003F456E" w:rsidP="003F456E">
            <w:pPr>
              <w:spacing w:line="256" w:lineRule="auto"/>
              <w:rPr>
                <w:b/>
                <w:sz w:val="20"/>
              </w:rPr>
            </w:pPr>
            <w:r>
              <w:rPr>
                <w:b/>
                <w:sz w:val="20"/>
              </w:rPr>
              <w:t>Alternate Scenarios.</w:t>
            </w:r>
          </w:p>
        </w:tc>
      </w:tr>
      <w:tr w:rsidR="003F456E" w14:paraId="0DE3C7B3" w14:textId="77777777" w:rsidTr="003F456E">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0438B0D0" w14:textId="77777777" w:rsidR="003F456E" w:rsidRDefault="003F456E" w:rsidP="003F456E">
            <w:pPr>
              <w:spacing w:line="256" w:lineRule="auto"/>
              <w:rPr>
                <w:b/>
              </w:rPr>
            </w:pPr>
            <w:r>
              <w:rPr>
                <w:b/>
              </w:rPr>
              <w:t xml:space="preserve">Post Conditions </w:t>
            </w:r>
          </w:p>
        </w:tc>
      </w:tr>
      <w:tr w:rsidR="003F456E" w14:paraId="6F6762FF"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7670D0FA" w14:textId="77777777" w:rsidR="003F456E" w:rsidRDefault="003F456E" w:rsidP="003F456E">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610DF470" w14:textId="77777777" w:rsidR="003F456E" w:rsidRDefault="003F456E" w:rsidP="003F456E">
            <w:pPr>
              <w:spacing w:line="256" w:lineRule="auto"/>
              <w:rPr>
                <w:b/>
                <w:sz w:val="20"/>
              </w:rPr>
            </w:pPr>
            <w:r>
              <w:rPr>
                <w:b/>
                <w:sz w:val="20"/>
              </w:rPr>
              <w:t>Description</w:t>
            </w:r>
          </w:p>
        </w:tc>
      </w:tr>
      <w:tr w:rsidR="003F456E" w14:paraId="0CDCE11C"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6C4DC992" w14:textId="77777777" w:rsidR="003F456E" w:rsidRDefault="003F456E" w:rsidP="003F456E">
            <w:pPr>
              <w:spacing w:line="256" w:lineRule="auto"/>
              <w:rPr>
                <w:b/>
                <w:sz w:val="20"/>
              </w:rPr>
            </w:pPr>
            <w:r>
              <w:rPr>
                <w:b/>
                <w:sz w:val="20"/>
              </w:rPr>
              <w:t>1</w:t>
            </w:r>
          </w:p>
        </w:tc>
        <w:tc>
          <w:tcPr>
            <w:tcW w:w="7155" w:type="dxa"/>
            <w:gridSpan w:val="4"/>
            <w:tcBorders>
              <w:top w:val="single" w:sz="4" w:space="0" w:color="auto"/>
              <w:left w:val="single" w:sz="4" w:space="0" w:color="auto"/>
              <w:bottom w:val="single" w:sz="4" w:space="0" w:color="auto"/>
              <w:right w:val="single" w:sz="4" w:space="0" w:color="auto"/>
            </w:tcBorders>
            <w:hideMark/>
          </w:tcPr>
          <w:p w14:paraId="7F3AC678" w14:textId="77777777" w:rsidR="003F456E" w:rsidRDefault="003F456E" w:rsidP="003F456E">
            <w:pPr>
              <w:spacing w:line="256" w:lineRule="auto"/>
              <w:rPr>
                <w:i/>
                <w:sz w:val="20"/>
              </w:rPr>
            </w:pPr>
            <w:r>
              <w:rPr>
                <w:sz w:val="20"/>
              </w:rPr>
              <w:t>Photo will be generated from input and converted into sketch.</w:t>
            </w:r>
          </w:p>
        </w:tc>
      </w:tr>
      <w:tr w:rsidR="003F456E" w14:paraId="5FFB3EF4"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0B497DC" w14:textId="77777777" w:rsidR="003F456E" w:rsidRDefault="003F456E" w:rsidP="003F456E">
            <w:pPr>
              <w:spacing w:line="256" w:lineRule="auto"/>
              <w:rPr>
                <w:b/>
                <w:sz w:val="20"/>
              </w:rPr>
            </w:pPr>
            <w:r>
              <w:rPr>
                <w:b/>
                <w:sz w:val="20"/>
              </w:rPr>
              <w:t>2</w:t>
            </w:r>
          </w:p>
        </w:tc>
        <w:tc>
          <w:tcPr>
            <w:tcW w:w="7155" w:type="dxa"/>
            <w:gridSpan w:val="4"/>
            <w:tcBorders>
              <w:top w:val="single" w:sz="4" w:space="0" w:color="auto"/>
              <w:left w:val="single" w:sz="4" w:space="0" w:color="auto"/>
              <w:bottom w:val="single" w:sz="4" w:space="0" w:color="auto"/>
              <w:right w:val="single" w:sz="4" w:space="0" w:color="auto"/>
            </w:tcBorders>
            <w:hideMark/>
          </w:tcPr>
          <w:p w14:paraId="7B329E99" w14:textId="77777777" w:rsidR="003F456E" w:rsidRDefault="003F456E" w:rsidP="003F456E">
            <w:pPr>
              <w:spacing w:line="256" w:lineRule="auto"/>
              <w:rPr>
                <w:sz w:val="20"/>
              </w:rPr>
            </w:pPr>
            <w:r>
              <w:rPr>
                <w:sz w:val="20"/>
              </w:rPr>
              <w:t>Visual appeal of photo changes and converted to different graphics formats.</w:t>
            </w:r>
          </w:p>
        </w:tc>
      </w:tr>
      <w:tr w:rsidR="003F456E" w14:paraId="639D380C" w14:textId="77777777" w:rsidTr="003F456E">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4AAFBB8" w14:textId="77777777" w:rsidR="003F456E" w:rsidRDefault="003F456E" w:rsidP="003F456E">
            <w:pPr>
              <w:spacing w:line="256" w:lineRule="auto"/>
              <w:rPr>
                <w:b/>
                <w:sz w:val="20"/>
              </w:rPr>
            </w:pPr>
            <w:r>
              <w:rPr>
                <w:b/>
                <w:sz w:val="20"/>
              </w:rPr>
              <w:t>3</w:t>
            </w:r>
          </w:p>
        </w:tc>
        <w:tc>
          <w:tcPr>
            <w:tcW w:w="7155" w:type="dxa"/>
            <w:gridSpan w:val="4"/>
            <w:tcBorders>
              <w:top w:val="single" w:sz="4" w:space="0" w:color="auto"/>
              <w:left w:val="single" w:sz="4" w:space="0" w:color="auto"/>
              <w:bottom w:val="single" w:sz="4" w:space="0" w:color="auto"/>
              <w:right w:val="single" w:sz="4" w:space="0" w:color="auto"/>
            </w:tcBorders>
            <w:hideMark/>
          </w:tcPr>
          <w:p w14:paraId="6E879CF4" w14:textId="77777777" w:rsidR="003F456E" w:rsidRDefault="003F456E" w:rsidP="003F456E">
            <w:pPr>
              <w:spacing w:line="256" w:lineRule="auto"/>
              <w:rPr>
                <w:sz w:val="20"/>
              </w:rPr>
            </w:pPr>
            <w:r>
              <w:rPr>
                <w:sz w:val="20"/>
              </w:rPr>
              <w:t>A real change will be in photo will be adopted either in sketch or edited format.</w:t>
            </w:r>
          </w:p>
        </w:tc>
      </w:tr>
      <w:tr w:rsidR="003F456E" w14:paraId="010288BD" w14:textId="77777777" w:rsidTr="003F456E">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217C047F" w14:textId="77777777" w:rsidR="003F456E" w:rsidRDefault="003F456E" w:rsidP="003F456E">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2DC53156" w14:textId="77777777" w:rsidR="003F456E" w:rsidRDefault="003F456E" w:rsidP="003F456E">
            <w:pPr>
              <w:spacing w:line="256" w:lineRule="auto"/>
              <w:rPr>
                <w:i/>
                <w:sz w:val="20"/>
              </w:rPr>
            </w:pPr>
            <w:r>
              <w:rPr>
                <w:i/>
                <w:sz w:val="20"/>
              </w:rPr>
              <w:t>&lt;Related use cases, which use or are used by this use case&gt;</w:t>
            </w:r>
          </w:p>
        </w:tc>
      </w:tr>
      <w:tr w:rsidR="003F456E" w14:paraId="670BBDD3" w14:textId="77777777" w:rsidTr="003F456E">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59445BA1" w14:textId="77777777" w:rsidR="003F456E" w:rsidRDefault="003F456E" w:rsidP="003F456E">
            <w:pPr>
              <w:spacing w:line="256" w:lineRule="auto"/>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2E7C0655" w14:textId="77777777" w:rsidR="003F456E" w:rsidRDefault="003F456E" w:rsidP="003F456E">
            <w:pPr>
              <w:spacing w:line="256" w:lineRule="auto"/>
              <w:rPr>
                <w:i/>
                <w:sz w:val="20"/>
              </w:rPr>
            </w:pPr>
            <w:r>
              <w:rPr>
                <w:i/>
                <w:sz w:val="20"/>
              </w:rPr>
              <w:t xml:space="preserve">List user interface(s) that are related to this use case. Use numbered list in case of more than one user interface elements. </w:t>
            </w:r>
          </w:p>
        </w:tc>
      </w:tr>
      <w:tr w:rsidR="003F456E" w14:paraId="63F1B001" w14:textId="77777777" w:rsidTr="003F456E">
        <w:trPr>
          <w:cantSplit/>
          <w:trHeight w:val="315"/>
          <w:ins w:id="49"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487E246A" w14:textId="77777777" w:rsidR="003F456E" w:rsidRDefault="003F456E" w:rsidP="003F456E">
            <w:pPr>
              <w:spacing w:line="256" w:lineRule="auto"/>
              <w:rPr>
                <w:ins w:id="50" w:author="Maryum Xedi" w:date="2002-04-03T20:08:00Z"/>
                <w:sz w:val="20"/>
              </w:rPr>
            </w:pPr>
            <w:ins w:id="51" w:author="Maryum Xedi" w:date="2002-04-03T20:08:00Z">
              <w:r>
                <w:rPr>
                  <w:b/>
                  <w:sz w:val="20"/>
                </w:rPr>
                <w:t>Concurrency and Response</w:t>
              </w:r>
            </w:ins>
            <w:ins w:id="52" w:author="Maryum Xedi" w:date="2002-04-03T20:09:00Z">
              <w:r>
                <w:rPr>
                  <w:b/>
                  <w:sz w:val="20"/>
                </w:rPr>
                <w:br/>
              </w:r>
              <w:r>
                <w:rPr>
                  <w:i/>
                  <w:sz w:val="20"/>
                </w:rPr>
                <w:t xml:space="preserve">Give an estimate of the following </w:t>
              </w:r>
            </w:ins>
          </w:p>
          <w:p w14:paraId="2A47CB67" w14:textId="77777777" w:rsidR="003F456E" w:rsidRDefault="003F456E" w:rsidP="003F456E">
            <w:pPr>
              <w:numPr>
                <w:ilvl w:val="0"/>
                <w:numId w:val="3"/>
              </w:numPr>
              <w:spacing w:after="0" w:line="256" w:lineRule="auto"/>
              <w:rPr>
                <w:ins w:id="53" w:author="Maryum Xedi" w:date="2002-04-03T20:09:00Z"/>
                <w:i/>
                <w:sz w:val="20"/>
              </w:rPr>
            </w:pPr>
            <w:ins w:id="54" w:author="Maryum Xedi" w:date="2002-04-03T20:09:00Z">
              <w:r>
                <w:rPr>
                  <w:i/>
                  <w:sz w:val="20"/>
                </w:rPr>
                <w:t>Number of concurrent users</w:t>
              </w:r>
            </w:ins>
          </w:p>
          <w:p w14:paraId="1F53008B" w14:textId="77777777" w:rsidR="003F456E" w:rsidRDefault="003F456E" w:rsidP="003F456E">
            <w:pPr>
              <w:numPr>
                <w:ilvl w:val="0"/>
                <w:numId w:val="3"/>
              </w:numPr>
              <w:spacing w:after="0" w:line="256" w:lineRule="auto"/>
              <w:rPr>
                <w:ins w:id="55" w:author="Maryum Xedi" w:date="2002-04-03T20:10:00Z"/>
                <w:i/>
                <w:sz w:val="20"/>
              </w:rPr>
            </w:pPr>
            <w:ins w:id="56" w:author="Maryum Xedi" w:date="2002-04-03T20:10:00Z">
              <w:r>
                <w:rPr>
                  <w:i/>
                  <w:sz w:val="20"/>
                </w:rPr>
                <w:t>Expected response time of the use case</w:t>
              </w:r>
            </w:ins>
          </w:p>
          <w:p w14:paraId="4E488AF8" w14:textId="77777777" w:rsidR="003F456E" w:rsidRDefault="003F456E" w:rsidP="003F456E">
            <w:pPr>
              <w:spacing w:line="256" w:lineRule="auto"/>
              <w:rPr>
                <w:ins w:id="57" w:author="Maryum Xedi" w:date="2002-04-03T20:10:00Z"/>
                <w:i/>
                <w:sz w:val="20"/>
              </w:rPr>
            </w:pPr>
          </w:p>
          <w:p w14:paraId="500827F5" w14:textId="77777777" w:rsidR="003F456E" w:rsidRDefault="003F456E" w:rsidP="003F456E">
            <w:pPr>
              <w:spacing w:line="256" w:lineRule="auto"/>
              <w:rPr>
                <w:ins w:id="58" w:author="Maryum Xedi" w:date="2002-04-03T20:08:00Z"/>
                <w:i/>
                <w:sz w:val="20"/>
              </w:rPr>
            </w:pPr>
          </w:p>
        </w:tc>
      </w:tr>
    </w:tbl>
    <w:p w14:paraId="497D1B43" w14:textId="220ED185" w:rsidR="003F456E" w:rsidRDefault="003F456E" w:rsidP="00A02926"/>
    <w:p w14:paraId="2D889204" w14:textId="2C5C09FE" w:rsidR="003F456E" w:rsidRDefault="003F456E" w:rsidP="00A02926"/>
    <w:p w14:paraId="61F82D50" w14:textId="08EF4051" w:rsidR="003F456E" w:rsidRDefault="003F456E" w:rsidP="00A02926"/>
    <w:p w14:paraId="5D830644" w14:textId="06944A4E" w:rsidR="003F456E" w:rsidRDefault="003F456E" w:rsidP="00A02926"/>
    <w:p w14:paraId="01F33F86" w14:textId="6BD89918" w:rsidR="003F456E" w:rsidRDefault="003F456E" w:rsidP="00A02926"/>
    <w:p w14:paraId="6F762E5F" w14:textId="23DDDEA3" w:rsidR="003F456E" w:rsidRDefault="003F456E" w:rsidP="00A02926"/>
    <w:p w14:paraId="11B2CAE4" w14:textId="131E3EBC" w:rsidR="003F456E" w:rsidRDefault="003F456E" w:rsidP="00A02926"/>
    <w:p w14:paraId="0A5964BA" w14:textId="2279F06A" w:rsidR="003F456E" w:rsidRDefault="003F456E" w:rsidP="00A02926"/>
    <w:p w14:paraId="3B08D8DE" w14:textId="5D7485A1" w:rsidR="003F456E" w:rsidRDefault="003F456E" w:rsidP="00A02926"/>
    <w:p w14:paraId="5A37482E" w14:textId="77777777" w:rsidR="003F456E" w:rsidRDefault="003F456E" w:rsidP="00A02926"/>
    <w:p w14:paraId="6DC1528E" w14:textId="78F257C2" w:rsidR="003F456E" w:rsidRDefault="003F456E" w:rsidP="00A02926">
      <w:r>
        <w:rPr>
          <w:noProof/>
        </w:rPr>
        <w:drawing>
          <wp:inline distT="0" distB="0" distL="0" distR="0" wp14:anchorId="0FCF57CA" wp14:editId="6CE0BA5D">
            <wp:extent cx="6525260" cy="53187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9052" cy="5330002"/>
                    </a:xfrm>
                    <a:prstGeom prst="rect">
                      <a:avLst/>
                    </a:prstGeom>
                    <a:noFill/>
                    <a:ln>
                      <a:noFill/>
                    </a:ln>
                  </pic:spPr>
                </pic:pic>
              </a:graphicData>
            </a:graphic>
          </wp:inline>
        </w:drawing>
      </w:r>
    </w:p>
    <w:p w14:paraId="041D9675" w14:textId="7E21A60C" w:rsidR="0060626D" w:rsidRDefault="0060626D" w:rsidP="00A02926"/>
    <w:p w14:paraId="6BEC0641" w14:textId="58B8DB08" w:rsidR="0060626D" w:rsidRDefault="0060626D" w:rsidP="00A02926"/>
    <w:p w14:paraId="46B79FA4" w14:textId="0D743956" w:rsidR="0060626D" w:rsidRDefault="0060626D" w:rsidP="00A02926"/>
    <w:p w14:paraId="3EC85B27" w14:textId="275DC8E0" w:rsidR="0060626D" w:rsidRDefault="0060626D" w:rsidP="00A02926"/>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60626D" w14:paraId="60BE75EE"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3B4EFFF7" w14:textId="77777777" w:rsidR="0060626D" w:rsidRDefault="0060626D" w:rsidP="00685F5C">
            <w:pPr>
              <w:spacing w:line="256" w:lineRule="auto"/>
              <w:jc w:val="center"/>
              <w:rPr>
                <w:b/>
                <w:sz w:val="28"/>
              </w:rPr>
            </w:pPr>
            <w:r>
              <w:rPr>
                <w:b/>
                <w:sz w:val="28"/>
              </w:rPr>
              <w:lastRenderedPageBreak/>
              <w:t>&lt;Use case 4:  Camera Overlay&gt;</w:t>
            </w:r>
          </w:p>
        </w:tc>
      </w:tr>
      <w:tr w:rsidR="0060626D" w14:paraId="0C328D09"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05BF0514" w14:textId="77777777" w:rsidR="0060626D" w:rsidRDefault="0060626D" w:rsidP="00685F5C">
            <w:pPr>
              <w:spacing w:line="256" w:lineRule="auto"/>
              <w:rPr>
                <w:i/>
                <w:sz w:val="20"/>
              </w:rPr>
            </w:pPr>
            <w:r>
              <w:rPr>
                <w:b/>
                <w:sz w:val="20"/>
              </w:rPr>
              <w:t>Actors:</w:t>
            </w:r>
            <w:r>
              <w:rPr>
                <w:b/>
                <w:sz w:val="20"/>
              </w:rPr>
              <w:tab/>
            </w:r>
            <w:r>
              <w:rPr>
                <w:sz w:val="20"/>
              </w:rPr>
              <w:t xml:space="preserve">   User.</w:t>
            </w:r>
          </w:p>
        </w:tc>
      </w:tr>
      <w:tr w:rsidR="0060626D" w14:paraId="1F9E8D80"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0A5951AA" w14:textId="77777777" w:rsidR="0060626D" w:rsidRDefault="0060626D" w:rsidP="00685F5C">
            <w:pPr>
              <w:spacing w:line="256" w:lineRule="auto"/>
              <w:rPr>
                <w:sz w:val="20"/>
              </w:rPr>
            </w:pPr>
            <w:r>
              <w:rPr>
                <w:b/>
                <w:sz w:val="20"/>
              </w:rPr>
              <w:t>Feature:</w:t>
            </w:r>
            <w:r>
              <w:t xml:space="preserve">  </w:t>
            </w:r>
            <w:r>
              <w:rPr>
                <w:sz w:val="20"/>
                <w:szCs w:val="20"/>
              </w:rPr>
              <w:t xml:space="preserve"> Camera will make an overly for sketch to be drawn by hands.</w:t>
            </w:r>
          </w:p>
        </w:tc>
      </w:tr>
      <w:tr w:rsidR="0060626D" w14:paraId="1B8BDC4E" w14:textId="77777777" w:rsidTr="00685F5C">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20A71775" w14:textId="77777777" w:rsidR="0060626D" w:rsidRDefault="0060626D" w:rsidP="00685F5C">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453BA092" w14:textId="77777777" w:rsidR="0060626D" w:rsidRPr="00C10AB0" w:rsidRDefault="0060626D" w:rsidP="00685F5C">
            <w:pPr>
              <w:spacing w:line="256" w:lineRule="auto"/>
              <w:rPr>
                <w:sz w:val="20"/>
              </w:rPr>
            </w:pPr>
            <w:r w:rsidRPr="00C10AB0">
              <w:rPr>
                <w:sz w:val="20"/>
              </w:rPr>
              <w:t>4.</w:t>
            </w:r>
          </w:p>
        </w:tc>
      </w:tr>
      <w:tr w:rsidR="0060626D" w14:paraId="55053DD9" w14:textId="77777777" w:rsidTr="00685F5C">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5F8F58F4" w14:textId="77777777" w:rsidR="0060626D" w:rsidRDefault="0060626D" w:rsidP="00685F5C">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19546076" w14:textId="77777777" w:rsidR="0060626D" w:rsidRDefault="0060626D" w:rsidP="00685F5C">
            <w:pPr>
              <w:spacing w:line="256" w:lineRule="auto"/>
              <w:rPr>
                <w:sz w:val="20"/>
              </w:rPr>
            </w:pPr>
            <w:r>
              <w:rPr>
                <w:sz w:val="20"/>
              </w:rPr>
              <w:t>Before engaging with the SnapArtPro Application we insure a secure user authentication system to prevent unauthorized access and Camera on android device to capture photo.</w:t>
            </w:r>
          </w:p>
        </w:tc>
      </w:tr>
      <w:tr w:rsidR="0060626D" w14:paraId="5817CA87" w14:textId="77777777" w:rsidTr="00685F5C">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45228366" w14:textId="77777777" w:rsidR="0060626D" w:rsidRDefault="0060626D" w:rsidP="00685F5C">
            <w:pPr>
              <w:spacing w:line="256" w:lineRule="auto"/>
              <w:rPr>
                <w:b/>
                <w:sz w:val="20"/>
              </w:rPr>
            </w:pPr>
            <w:r>
              <w:rPr>
                <w:b/>
              </w:rPr>
              <w:t>Scenarios</w:t>
            </w:r>
          </w:p>
        </w:tc>
      </w:tr>
      <w:tr w:rsidR="0060626D" w14:paraId="7E18F992" w14:textId="77777777" w:rsidTr="00685F5C">
        <w:trPr>
          <w:cantSplit/>
          <w:trHeight w:val="330"/>
        </w:trPr>
        <w:tc>
          <w:tcPr>
            <w:tcW w:w="763" w:type="dxa"/>
            <w:tcBorders>
              <w:top w:val="single" w:sz="4" w:space="0" w:color="auto"/>
              <w:left w:val="single" w:sz="4" w:space="0" w:color="auto"/>
              <w:bottom w:val="single" w:sz="4" w:space="0" w:color="auto"/>
              <w:right w:val="single" w:sz="4" w:space="0" w:color="auto"/>
            </w:tcBorders>
            <w:hideMark/>
          </w:tcPr>
          <w:p w14:paraId="23C17B28" w14:textId="77777777" w:rsidR="0060626D" w:rsidRDefault="0060626D" w:rsidP="00685F5C">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509E6667" w14:textId="77777777" w:rsidR="0060626D" w:rsidRDefault="0060626D" w:rsidP="00685F5C">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67CB5216" w14:textId="77777777" w:rsidR="0060626D" w:rsidRDefault="0060626D" w:rsidP="00685F5C">
            <w:pPr>
              <w:spacing w:line="256" w:lineRule="auto"/>
              <w:rPr>
                <w:b/>
                <w:sz w:val="20"/>
              </w:rPr>
            </w:pPr>
            <w:r>
              <w:rPr>
                <w:b/>
                <w:sz w:val="20"/>
              </w:rPr>
              <w:t>Software Reaction</w:t>
            </w:r>
          </w:p>
        </w:tc>
      </w:tr>
      <w:tr w:rsidR="0060626D" w14:paraId="55FC2C90" w14:textId="77777777" w:rsidTr="00685F5C">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1F2B3F3E" w14:textId="77777777" w:rsidR="0060626D" w:rsidRDefault="0060626D" w:rsidP="00685F5C">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5925E1E6" w14:textId="77777777" w:rsidR="0060626D" w:rsidRPr="00C10AB0" w:rsidRDefault="0060626D" w:rsidP="00685F5C">
            <w:pPr>
              <w:spacing w:line="256" w:lineRule="auto"/>
              <w:rPr>
                <w:sz w:val="20"/>
              </w:rPr>
            </w:pPr>
            <w:r w:rsidRPr="00C10AB0">
              <w:rPr>
                <w:sz w:val="20"/>
              </w:rPr>
              <w:t xml:space="preserve">User will </w:t>
            </w:r>
            <w:r>
              <w:rPr>
                <w:sz w:val="20"/>
              </w:rPr>
              <w:t>make a sketch on app</w:t>
            </w:r>
            <w:r w:rsidRPr="00C10AB0">
              <w:rPr>
                <w:sz w:val="20"/>
              </w:rPr>
              <w:t>.</w:t>
            </w:r>
          </w:p>
        </w:tc>
        <w:tc>
          <w:tcPr>
            <w:tcW w:w="3945" w:type="dxa"/>
            <w:tcBorders>
              <w:top w:val="single" w:sz="4" w:space="0" w:color="auto"/>
              <w:left w:val="single" w:sz="4" w:space="0" w:color="auto"/>
              <w:bottom w:val="single" w:sz="4" w:space="0" w:color="auto"/>
              <w:right w:val="single" w:sz="4" w:space="0" w:color="auto"/>
            </w:tcBorders>
            <w:hideMark/>
          </w:tcPr>
          <w:p w14:paraId="1D580D1F" w14:textId="77777777" w:rsidR="0060626D" w:rsidRPr="00C10AB0" w:rsidRDefault="0060626D" w:rsidP="00685F5C">
            <w:pPr>
              <w:spacing w:line="256" w:lineRule="auto"/>
              <w:rPr>
                <w:sz w:val="20"/>
              </w:rPr>
            </w:pPr>
            <w:r>
              <w:rPr>
                <w:sz w:val="20"/>
              </w:rPr>
              <w:t>Sketch will be made in Application</w:t>
            </w:r>
            <w:r w:rsidRPr="00C10AB0">
              <w:rPr>
                <w:sz w:val="20"/>
              </w:rPr>
              <w:t>.</w:t>
            </w:r>
          </w:p>
        </w:tc>
      </w:tr>
      <w:tr w:rsidR="0060626D" w14:paraId="514F0319" w14:textId="77777777" w:rsidTr="00685F5C">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46466309" w14:textId="77777777" w:rsidR="0060626D" w:rsidRDefault="0060626D" w:rsidP="00685F5C">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15521821" w14:textId="77777777" w:rsidR="0060626D" w:rsidRDefault="0060626D" w:rsidP="00685F5C">
            <w:pPr>
              <w:spacing w:line="256" w:lineRule="auto"/>
              <w:rPr>
                <w:sz w:val="20"/>
              </w:rPr>
            </w:pPr>
            <w:r>
              <w:rPr>
                <w:sz w:val="20"/>
              </w:rPr>
              <w:t>User will choose Action.</w:t>
            </w:r>
          </w:p>
        </w:tc>
        <w:tc>
          <w:tcPr>
            <w:tcW w:w="3945" w:type="dxa"/>
            <w:tcBorders>
              <w:top w:val="single" w:sz="4" w:space="0" w:color="auto"/>
              <w:left w:val="single" w:sz="4" w:space="0" w:color="auto"/>
              <w:bottom w:val="single" w:sz="4" w:space="0" w:color="auto"/>
              <w:right w:val="single" w:sz="4" w:space="0" w:color="auto"/>
            </w:tcBorders>
            <w:hideMark/>
          </w:tcPr>
          <w:p w14:paraId="097464E3" w14:textId="77777777" w:rsidR="0060626D" w:rsidRDefault="0060626D" w:rsidP="00685F5C">
            <w:pPr>
              <w:spacing w:line="256" w:lineRule="auto"/>
              <w:rPr>
                <w:sz w:val="20"/>
              </w:rPr>
            </w:pPr>
            <w:r>
              <w:rPr>
                <w:sz w:val="20"/>
              </w:rPr>
              <w:t>Sketched photo will be locked on camera.</w:t>
            </w:r>
          </w:p>
        </w:tc>
      </w:tr>
      <w:tr w:rsidR="0060626D" w14:paraId="5027BFE9" w14:textId="77777777" w:rsidTr="00685F5C">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5F36BD7B" w14:textId="77777777" w:rsidR="0060626D" w:rsidRDefault="0060626D" w:rsidP="00685F5C">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52100AFF" w14:textId="77777777" w:rsidR="0060626D" w:rsidRDefault="0060626D" w:rsidP="00685F5C">
            <w:pPr>
              <w:spacing w:line="256" w:lineRule="auto"/>
              <w:rPr>
                <w:sz w:val="20"/>
              </w:rPr>
            </w:pPr>
            <w:r>
              <w:rPr>
                <w:sz w:val="20"/>
              </w:rPr>
              <w:t>User will try to hold sketch locked.</w:t>
            </w:r>
          </w:p>
        </w:tc>
        <w:tc>
          <w:tcPr>
            <w:tcW w:w="3945" w:type="dxa"/>
            <w:tcBorders>
              <w:top w:val="single" w:sz="4" w:space="0" w:color="auto"/>
              <w:left w:val="single" w:sz="4" w:space="0" w:color="auto"/>
              <w:bottom w:val="single" w:sz="4" w:space="0" w:color="auto"/>
              <w:right w:val="single" w:sz="4" w:space="0" w:color="auto"/>
            </w:tcBorders>
            <w:hideMark/>
          </w:tcPr>
          <w:p w14:paraId="4C82C761" w14:textId="77777777" w:rsidR="0060626D" w:rsidRDefault="0060626D" w:rsidP="00685F5C">
            <w:pPr>
              <w:spacing w:line="256" w:lineRule="auto"/>
              <w:rPr>
                <w:sz w:val="20"/>
              </w:rPr>
            </w:pPr>
            <w:r>
              <w:rPr>
                <w:sz w:val="20"/>
              </w:rPr>
              <w:t>Locked sketch will not move.</w:t>
            </w:r>
          </w:p>
        </w:tc>
      </w:tr>
      <w:tr w:rsidR="0060626D" w14:paraId="5DCBB2D8"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1FFA2829" w14:textId="77777777" w:rsidR="0060626D" w:rsidRDefault="0060626D" w:rsidP="00685F5C">
            <w:pPr>
              <w:spacing w:line="256" w:lineRule="auto"/>
              <w:rPr>
                <w:b/>
                <w:sz w:val="20"/>
              </w:rPr>
            </w:pPr>
            <w:r>
              <w:rPr>
                <w:b/>
                <w:sz w:val="20"/>
              </w:rPr>
              <w:t>4</w:t>
            </w:r>
          </w:p>
        </w:tc>
        <w:tc>
          <w:tcPr>
            <w:tcW w:w="3210" w:type="dxa"/>
            <w:gridSpan w:val="3"/>
            <w:tcBorders>
              <w:top w:val="single" w:sz="4" w:space="0" w:color="auto"/>
              <w:left w:val="single" w:sz="4" w:space="0" w:color="auto"/>
              <w:bottom w:val="single" w:sz="4" w:space="0" w:color="auto"/>
              <w:right w:val="single" w:sz="4" w:space="0" w:color="auto"/>
            </w:tcBorders>
            <w:hideMark/>
          </w:tcPr>
          <w:p w14:paraId="5AE3708E" w14:textId="77777777" w:rsidR="0060626D" w:rsidRDefault="0060626D" w:rsidP="00685F5C">
            <w:pPr>
              <w:spacing w:line="256" w:lineRule="auto"/>
              <w:rPr>
                <w:sz w:val="20"/>
              </w:rPr>
            </w:pPr>
            <w:r>
              <w:rPr>
                <w:sz w:val="20"/>
              </w:rPr>
              <w:t>User can make sketch on paper or tripod.</w:t>
            </w:r>
          </w:p>
        </w:tc>
        <w:tc>
          <w:tcPr>
            <w:tcW w:w="3945" w:type="dxa"/>
            <w:tcBorders>
              <w:top w:val="single" w:sz="4" w:space="0" w:color="auto"/>
              <w:left w:val="single" w:sz="4" w:space="0" w:color="auto"/>
              <w:bottom w:val="single" w:sz="4" w:space="0" w:color="auto"/>
              <w:right w:val="single" w:sz="4" w:space="0" w:color="auto"/>
            </w:tcBorders>
            <w:hideMark/>
          </w:tcPr>
          <w:p w14:paraId="6261D23F" w14:textId="77777777" w:rsidR="0060626D" w:rsidRDefault="0060626D" w:rsidP="00685F5C">
            <w:pPr>
              <w:spacing w:line="256" w:lineRule="auto"/>
              <w:rPr>
                <w:sz w:val="20"/>
              </w:rPr>
            </w:pPr>
            <w:r>
              <w:rPr>
                <w:sz w:val="20"/>
              </w:rPr>
              <w:t>The sketch on camera will overlay background that is ready for hand made sketch where user will make sketch by hand using camera overlay Functionality.</w:t>
            </w:r>
          </w:p>
        </w:tc>
      </w:tr>
      <w:tr w:rsidR="0060626D" w14:paraId="0AD1ECF7" w14:textId="77777777" w:rsidTr="00685F5C">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6A990140" w14:textId="77777777" w:rsidR="0060626D" w:rsidRDefault="0060626D" w:rsidP="00685F5C">
            <w:pPr>
              <w:spacing w:line="256" w:lineRule="auto"/>
              <w:rPr>
                <w:b/>
                <w:sz w:val="20"/>
              </w:rPr>
            </w:pPr>
            <w:r>
              <w:rPr>
                <w:b/>
                <w:sz w:val="20"/>
              </w:rPr>
              <w:t>Alternate Scenarios.</w:t>
            </w:r>
          </w:p>
        </w:tc>
      </w:tr>
      <w:tr w:rsidR="0060626D" w14:paraId="6931C2E2" w14:textId="77777777" w:rsidTr="00685F5C">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327C64BF" w14:textId="77777777" w:rsidR="0060626D" w:rsidRDefault="0060626D" w:rsidP="00685F5C">
            <w:pPr>
              <w:spacing w:line="256" w:lineRule="auto"/>
              <w:rPr>
                <w:b/>
              </w:rPr>
            </w:pPr>
            <w:r>
              <w:rPr>
                <w:b/>
              </w:rPr>
              <w:t xml:space="preserve">Post Conditions </w:t>
            </w:r>
          </w:p>
        </w:tc>
      </w:tr>
      <w:tr w:rsidR="0060626D" w14:paraId="642651C0"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50E4D97" w14:textId="77777777" w:rsidR="0060626D" w:rsidRDefault="0060626D" w:rsidP="00685F5C">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00C36C81" w14:textId="77777777" w:rsidR="0060626D" w:rsidRDefault="0060626D" w:rsidP="00685F5C">
            <w:pPr>
              <w:spacing w:line="256" w:lineRule="auto"/>
              <w:rPr>
                <w:b/>
                <w:sz w:val="20"/>
              </w:rPr>
            </w:pPr>
            <w:r>
              <w:rPr>
                <w:b/>
                <w:sz w:val="20"/>
              </w:rPr>
              <w:t>Description</w:t>
            </w:r>
          </w:p>
        </w:tc>
      </w:tr>
      <w:tr w:rsidR="0060626D" w14:paraId="681969CE"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D1B1821" w14:textId="77777777" w:rsidR="0060626D" w:rsidRDefault="0060626D" w:rsidP="00685F5C">
            <w:pPr>
              <w:spacing w:line="256" w:lineRule="auto"/>
              <w:rPr>
                <w:b/>
                <w:sz w:val="20"/>
              </w:rPr>
            </w:pPr>
            <w:r>
              <w:rPr>
                <w:b/>
                <w:sz w:val="20"/>
              </w:rPr>
              <w:t>1</w:t>
            </w:r>
          </w:p>
        </w:tc>
        <w:tc>
          <w:tcPr>
            <w:tcW w:w="7155" w:type="dxa"/>
            <w:gridSpan w:val="4"/>
            <w:tcBorders>
              <w:top w:val="single" w:sz="4" w:space="0" w:color="auto"/>
              <w:left w:val="single" w:sz="4" w:space="0" w:color="auto"/>
              <w:bottom w:val="single" w:sz="4" w:space="0" w:color="auto"/>
              <w:right w:val="single" w:sz="4" w:space="0" w:color="auto"/>
            </w:tcBorders>
            <w:hideMark/>
          </w:tcPr>
          <w:p w14:paraId="03798614" w14:textId="77777777" w:rsidR="0060626D" w:rsidRDefault="0060626D" w:rsidP="00685F5C">
            <w:pPr>
              <w:spacing w:line="256" w:lineRule="auto"/>
              <w:rPr>
                <w:i/>
                <w:sz w:val="20"/>
              </w:rPr>
            </w:pPr>
            <w:r>
              <w:rPr>
                <w:sz w:val="20"/>
              </w:rPr>
              <w:t>Sketch will be made in Application.</w:t>
            </w:r>
          </w:p>
        </w:tc>
      </w:tr>
      <w:tr w:rsidR="0060626D" w14:paraId="65EC77D8"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1FCFB0C" w14:textId="77777777" w:rsidR="0060626D" w:rsidRDefault="0060626D" w:rsidP="00685F5C">
            <w:pPr>
              <w:spacing w:line="256" w:lineRule="auto"/>
              <w:rPr>
                <w:b/>
                <w:sz w:val="20"/>
              </w:rPr>
            </w:pPr>
            <w:r>
              <w:rPr>
                <w:b/>
                <w:sz w:val="20"/>
              </w:rPr>
              <w:t>2</w:t>
            </w:r>
          </w:p>
        </w:tc>
        <w:tc>
          <w:tcPr>
            <w:tcW w:w="7155" w:type="dxa"/>
            <w:gridSpan w:val="4"/>
            <w:tcBorders>
              <w:top w:val="single" w:sz="4" w:space="0" w:color="auto"/>
              <w:left w:val="single" w:sz="4" w:space="0" w:color="auto"/>
              <w:bottom w:val="single" w:sz="4" w:space="0" w:color="auto"/>
              <w:right w:val="single" w:sz="4" w:space="0" w:color="auto"/>
            </w:tcBorders>
            <w:hideMark/>
          </w:tcPr>
          <w:p w14:paraId="5137D4D3" w14:textId="77777777" w:rsidR="0060626D" w:rsidRDefault="0060626D" w:rsidP="00685F5C">
            <w:pPr>
              <w:spacing w:line="256" w:lineRule="auto"/>
              <w:rPr>
                <w:sz w:val="20"/>
              </w:rPr>
            </w:pPr>
            <w:r>
              <w:rPr>
                <w:sz w:val="20"/>
              </w:rPr>
              <w:t>Locked sketch will not move.</w:t>
            </w:r>
          </w:p>
        </w:tc>
      </w:tr>
      <w:tr w:rsidR="0060626D" w14:paraId="4C6CAD7D"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BBE8777" w14:textId="77777777" w:rsidR="0060626D" w:rsidRDefault="0060626D" w:rsidP="00685F5C">
            <w:pPr>
              <w:spacing w:line="256" w:lineRule="auto"/>
              <w:rPr>
                <w:b/>
                <w:sz w:val="20"/>
              </w:rPr>
            </w:pPr>
            <w:r>
              <w:rPr>
                <w:b/>
                <w:sz w:val="20"/>
              </w:rPr>
              <w:t>3</w:t>
            </w:r>
          </w:p>
        </w:tc>
        <w:tc>
          <w:tcPr>
            <w:tcW w:w="7155" w:type="dxa"/>
            <w:gridSpan w:val="4"/>
            <w:tcBorders>
              <w:top w:val="single" w:sz="4" w:space="0" w:color="auto"/>
              <w:left w:val="single" w:sz="4" w:space="0" w:color="auto"/>
              <w:bottom w:val="single" w:sz="4" w:space="0" w:color="auto"/>
              <w:right w:val="single" w:sz="4" w:space="0" w:color="auto"/>
            </w:tcBorders>
            <w:hideMark/>
          </w:tcPr>
          <w:p w14:paraId="175FAC96" w14:textId="77777777" w:rsidR="0060626D" w:rsidRDefault="0060626D" w:rsidP="00685F5C">
            <w:pPr>
              <w:spacing w:line="256" w:lineRule="auto"/>
              <w:rPr>
                <w:sz w:val="20"/>
              </w:rPr>
            </w:pPr>
            <w:r>
              <w:rPr>
                <w:sz w:val="20"/>
              </w:rPr>
              <w:t>The sketch on camera will overlay background that is ready for handmade sketch where user will make sketch by hand using camera overlay Functionality.</w:t>
            </w:r>
          </w:p>
        </w:tc>
      </w:tr>
      <w:tr w:rsidR="0060626D" w14:paraId="0B8106FB" w14:textId="77777777" w:rsidTr="00685F5C">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00487AB1" w14:textId="77777777" w:rsidR="0060626D" w:rsidRDefault="0060626D" w:rsidP="00685F5C">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77978973" w14:textId="77777777" w:rsidR="0060626D" w:rsidRDefault="0060626D" w:rsidP="00685F5C">
            <w:pPr>
              <w:spacing w:line="256" w:lineRule="auto"/>
              <w:rPr>
                <w:i/>
                <w:sz w:val="20"/>
              </w:rPr>
            </w:pPr>
            <w:r>
              <w:rPr>
                <w:i/>
                <w:sz w:val="20"/>
              </w:rPr>
              <w:t>&lt;Related use cases, which use or are used by this use case&gt;</w:t>
            </w:r>
          </w:p>
        </w:tc>
      </w:tr>
      <w:tr w:rsidR="0060626D" w14:paraId="16463DC6" w14:textId="77777777" w:rsidTr="00685F5C">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6FF572F8" w14:textId="77777777" w:rsidR="0060626D" w:rsidRDefault="0060626D" w:rsidP="00685F5C">
            <w:pPr>
              <w:spacing w:line="256" w:lineRule="auto"/>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36487F3E" w14:textId="77777777" w:rsidR="0060626D" w:rsidRDefault="0060626D" w:rsidP="00685F5C">
            <w:pPr>
              <w:spacing w:line="256" w:lineRule="auto"/>
              <w:rPr>
                <w:i/>
                <w:sz w:val="20"/>
              </w:rPr>
            </w:pPr>
            <w:r>
              <w:rPr>
                <w:i/>
                <w:sz w:val="20"/>
              </w:rPr>
              <w:t xml:space="preserve">List user interface(s) that are related to this use case. Use numbered list in case of more than one user interface elements. </w:t>
            </w:r>
          </w:p>
        </w:tc>
      </w:tr>
      <w:tr w:rsidR="0060626D" w14:paraId="179C7C8F" w14:textId="77777777" w:rsidTr="00685F5C">
        <w:trPr>
          <w:cantSplit/>
          <w:trHeight w:val="315"/>
          <w:ins w:id="59"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1FBC9D03" w14:textId="77777777" w:rsidR="0060626D" w:rsidRDefault="0060626D" w:rsidP="00685F5C">
            <w:pPr>
              <w:spacing w:line="256" w:lineRule="auto"/>
              <w:rPr>
                <w:ins w:id="60" w:author="Maryum Xedi" w:date="2002-04-03T20:08:00Z"/>
                <w:sz w:val="20"/>
              </w:rPr>
            </w:pPr>
            <w:ins w:id="61" w:author="Maryum Xedi" w:date="2002-04-03T20:08:00Z">
              <w:r>
                <w:rPr>
                  <w:b/>
                  <w:sz w:val="20"/>
                </w:rPr>
                <w:t>Concurrency and Response</w:t>
              </w:r>
            </w:ins>
            <w:ins w:id="62" w:author="Maryum Xedi" w:date="2002-04-03T20:09:00Z">
              <w:r>
                <w:rPr>
                  <w:b/>
                  <w:sz w:val="20"/>
                </w:rPr>
                <w:br/>
              </w:r>
              <w:r>
                <w:rPr>
                  <w:i/>
                  <w:sz w:val="20"/>
                </w:rPr>
                <w:t xml:space="preserve">Give an estimate of the following </w:t>
              </w:r>
            </w:ins>
          </w:p>
          <w:p w14:paraId="21E04BE4" w14:textId="77777777" w:rsidR="0060626D" w:rsidRDefault="0060626D" w:rsidP="0060626D">
            <w:pPr>
              <w:numPr>
                <w:ilvl w:val="0"/>
                <w:numId w:val="3"/>
              </w:numPr>
              <w:spacing w:after="0" w:line="256" w:lineRule="auto"/>
              <w:rPr>
                <w:ins w:id="63" w:author="Maryum Xedi" w:date="2002-04-03T20:09:00Z"/>
                <w:i/>
                <w:sz w:val="20"/>
              </w:rPr>
            </w:pPr>
            <w:ins w:id="64" w:author="Maryum Xedi" w:date="2002-04-03T20:09:00Z">
              <w:r>
                <w:rPr>
                  <w:i/>
                  <w:sz w:val="20"/>
                </w:rPr>
                <w:t>Number of concurrent users</w:t>
              </w:r>
            </w:ins>
          </w:p>
          <w:p w14:paraId="34CC2E77" w14:textId="77777777" w:rsidR="0060626D" w:rsidRDefault="0060626D" w:rsidP="0060626D">
            <w:pPr>
              <w:numPr>
                <w:ilvl w:val="0"/>
                <w:numId w:val="3"/>
              </w:numPr>
              <w:spacing w:after="0" w:line="256" w:lineRule="auto"/>
              <w:rPr>
                <w:ins w:id="65" w:author="Maryum Xedi" w:date="2002-04-03T20:10:00Z"/>
                <w:i/>
                <w:sz w:val="20"/>
              </w:rPr>
            </w:pPr>
            <w:ins w:id="66" w:author="Maryum Xedi" w:date="2002-04-03T20:10:00Z">
              <w:r>
                <w:rPr>
                  <w:i/>
                  <w:sz w:val="20"/>
                </w:rPr>
                <w:t>Expected response time of the use case</w:t>
              </w:r>
            </w:ins>
          </w:p>
          <w:p w14:paraId="03E8DE15" w14:textId="77777777" w:rsidR="0060626D" w:rsidRDefault="0060626D" w:rsidP="00685F5C">
            <w:pPr>
              <w:spacing w:line="256" w:lineRule="auto"/>
              <w:rPr>
                <w:ins w:id="67" w:author="Maryum Xedi" w:date="2002-04-03T20:08:00Z"/>
                <w:i/>
                <w:sz w:val="20"/>
              </w:rPr>
            </w:pPr>
          </w:p>
        </w:tc>
      </w:tr>
    </w:tbl>
    <w:p w14:paraId="0A667AAC" w14:textId="20CB4800" w:rsidR="0060626D" w:rsidRDefault="0060626D" w:rsidP="0060626D">
      <w:pPr>
        <w:pStyle w:val="NormalWeb"/>
      </w:pPr>
    </w:p>
    <w:p w14:paraId="3195EAB0" w14:textId="5F592EBD" w:rsidR="0060626D" w:rsidRDefault="0060626D" w:rsidP="0060626D">
      <w:pPr>
        <w:pStyle w:val="NormalWeb"/>
      </w:pPr>
    </w:p>
    <w:p w14:paraId="7B62E977" w14:textId="1CA36E26" w:rsidR="0060626D" w:rsidRDefault="0060626D" w:rsidP="0060626D">
      <w:pPr>
        <w:pStyle w:val="NormalWeb"/>
      </w:pPr>
    </w:p>
    <w:p w14:paraId="44C55B48" w14:textId="624BAAD4" w:rsidR="0060626D" w:rsidRDefault="0060626D" w:rsidP="0060626D">
      <w:pPr>
        <w:pStyle w:val="NormalWeb"/>
      </w:pPr>
    </w:p>
    <w:p w14:paraId="0BE56069" w14:textId="79B04401" w:rsidR="0060626D" w:rsidRDefault="0060626D" w:rsidP="0060626D">
      <w:pPr>
        <w:pStyle w:val="NormalWeb"/>
      </w:pPr>
    </w:p>
    <w:p w14:paraId="7A2DCC7A" w14:textId="4A0A56BC" w:rsidR="0060626D" w:rsidRDefault="0060626D" w:rsidP="0060626D">
      <w:pPr>
        <w:pStyle w:val="NormalWeb"/>
      </w:pPr>
    </w:p>
    <w:p w14:paraId="09AE523A" w14:textId="77777777" w:rsidR="0060626D" w:rsidRDefault="0060626D" w:rsidP="0060626D">
      <w:pPr>
        <w:pStyle w:val="NormalWeb"/>
      </w:pPr>
    </w:p>
    <w:p w14:paraId="089D978A" w14:textId="77777777" w:rsidR="0060626D" w:rsidRDefault="0060626D" w:rsidP="0060626D">
      <w:pPr>
        <w:pStyle w:val="NormalWeb"/>
      </w:pPr>
    </w:p>
    <w:p w14:paraId="0BC1F748" w14:textId="187CD900" w:rsidR="0060626D" w:rsidRDefault="0060626D" w:rsidP="0060626D">
      <w:pPr>
        <w:pStyle w:val="NormalWeb"/>
      </w:pPr>
      <w:r>
        <w:rPr>
          <w:noProof/>
        </w:rPr>
        <w:drawing>
          <wp:inline distT="0" distB="0" distL="0" distR="0" wp14:anchorId="7D6AF83B" wp14:editId="15694213">
            <wp:extent cx="6194061" cy="2346960"/>
            <wp:effectExtent l="0" t="0" r="0" b="0"/>
            <wp:docPr id="6" name="Picture 6" descr="C:\Users\Sheraz Kharal\Desktop\FYP\IMG-20240621-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eraz Kharal\Desktop\FYP\IMG-20240621-WA00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288" cy="2397440"/>
                    </a:xfrm>
                    <a:prstGeom prst="rect">
                      <a:avLst/>
                    </a:prstGeom>
                    <a:noFill/>
                    <a:ln>
                      <a:noFill/>
                    </a:ln>
                  </pic:spPr>
                </pic:pic>
              </a:graphicData>
            </a:graphic>
          </wp:inline>
        </w:drawing>
      </w:r>
    </w:p>
    <w:p w14:paraId="53F00DD1" w14:textId="7EF7DCD7" w:rsidR="0060626D" w:rsidRDefault="0060626D" w:rsidP="00A02926"/>
    <w:p w14:paraId="05E030D3" w14:textId="04BDC6ED" w:rsidR="0060626D" w:rsidRDefault="0060626D" w:rsidP="00A02926"/>
    <w:p w14:paraId="7F853561" w14:textId="345DCECA" w:rsidR="0060626D" w:rsidRDefault="0060626D" w:rsidP="00A02926"/>
    <w:p w14:paraId="0DD2DB4D" w14:textId="6D33CA20" w:rsidR="0060626D" w:rsidRDefault="0060626D" w:rsidP="00A02926"/>
    <w:p w14:paraId="76DE0D75" w14:textId="3FB727A2" w:rsidR="0060626D" w:rsidRDefault="0060626D" w:rsidP="00A02926"/>
    <w:p w14:paraId="70783B81" w14:textId="7254FFCA" w:rsidR="0060626D" w:rsidRDefault="0060626D" w:rsidP="00A02926"/>
    <w:p w14:paraId="41E5CFB6" w14:textId="285E3F2D" w:rsidR="00AF26BA" w:rsidRDefault="00AF26BA" w:rsidP="00A02926"/>
    <w:p w14:paraId="42AA74D1" w14:textId="20505D1B" w:rsidR="00AF26BA" w:rsidRDefault="00AF26BA" w:rsidP="00A02926"/>
    <w:p w14:paraId="46108CDB" w14:textId="03F8824E" w:rsidR="00AF26BA" w:rsidRDefault="00AF26BA" w:rsidP="00A02926"/>
    <w:p w14:paraId="6FABAE85" w14:textId="28530965" w:rsidR="00AF26BA" w:rsidRDefault="00AF26BA" w:rsidP="00A02926"/>
    <w:p w14:paraId="149C42E2" w14:textId="49BE8DC0" w:rsidR="00AF26BA" w:rsidRDefault="00AF26BA" w:rsidP="00A02926"/>
    <w:p w14:paraId="2E50DAB0" w14:textId="6EE266E7" w:rsidR="00AF26BA" w:rsidRDefault="00AF26BA" w:rsidP="00A02926"/>
    <w:p w14:paraId="7E92AB5E" w14:textId="77777777" w:rsidR="00AF26BA" w:rsidRDefault="00AF26BA" w:rsidP="00A02926"/>
    <w:p w14:paraId="56CF4F9D" w14:textId="6A2E1200" w:rsidR="0060626D" w:rsidRDefault="0060626D" w:rsidP="00A02926"/>
    <w:p w14:paraId="04756D49" w14:textId="27EE307C" w:rsidR="0060626D" w:rsidRDefault="0060626D" w:rsidP="00A02926"/>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1577"/>
        <w:gridCol w:w="360"/>
        <w:gridCol w:w="1273"/>
        <w:gridCol w:w="3945"/>
      </w:tblGrid>
      <w:tr w:rsidR="000C13E7" w14:paraId="78531B51"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372DB47" w14:textId="77777777" w:rsidR="000C13E7" w:rsidRDefault="000C13E7" w:rsidP="00685F5C">
            <w:pPr>
              <w:spacing w:line="256" w:lineRule="auto"/>
              <w:jc w:val="center"/>
              <w:rPr>
                <w:b/>
                <w:sz w:val="28"/>
              </w:rPr>
            </w:pPr>
            <w:r>
              <w:rPr>
                <w:b/>
                <w:sz w:val="28"/>
              </w:rPr>
              <w:lastRenderedPageBreak/>
              <w:t>&lt;Use case 5:  Photo Editing&gt;</w:t>
            </w:r>
          </w:p>
        </w:tc>
      </w:tr>
      <w:tr w:rsidR="000C13E7" w14:paraId="25DBF0EE"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274BE6A4" w14:textId="77777777" w:rsidR="000C13E7" w:rsidRDefault="000C13E7" w:rsidP="00685F5C">
            <w:pPr>
              <w:spacing w:line="256" w:lineRule="auto"/>
              <w:rPr>
                <w:i/>
                <w:sz w:val="20"/>
              </w:rPr>
            </w:pPr>
            <w:r>
              <w:rPr>
                <w:b/>
                <w:sz w:val="20"/>
              </w:rPr>
              <w:t>Actors:</w:t>
            </w:r>
            <w:r>
              <w:rPr>
                <w:b/>
                <w:sz w:val="20"/>
              </w:rPr>
              <w:tab/>
            </w:r>
            <w:r>
              <w:rPr>
                <w:sz w:val="20"/>
              </w:rPr>
              <w:t xml:space="preserve">   Artist.</w:t>
            </w:r>
          </w:p>
        </w:tc>
      </w:tr>
      <w:tr w:rsidR="000C13E7" w14:paraId="557E0A31"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01B69BA7" w14:textId="77777777" w:rsidR="000C13E7" w:rsidRDefault="000C13E7" w:rsidP="00685F5C">
            <w:pPr>
              <w:spacing w:line="256" w:lineRule="auto"/>
              <w:rPr>
                <w:sz w:val="20"/>
              </w:rPr>
            </w:pPr>
            <w:r>
              <w:rPr>
                <w:b/>
                <w:sz w:val="20"/>
              </w:rPr>
              <w:t>Feature:</w:t>
            </w:r>
            <w:r>
              <w:t xml:space="preserve">  </w:t>
            </w:r>
            <w:r>
              <w:rPr>
                <w:sz w:val="20"/>
                <w:szCs w:val="20"/>
              </w:rPr>
              <w:t xml:space="preserve"> Photo editing kits will edit photo.</w:t>
            </w:r>
          </w:p>
        </w:tc>
      </w:tr>
      <w:tr w:rsidR="000C13E7" w14:paraId="6FE62C75" w14:textId="77777777" w:rsidTr="00685F5C">
        <w:trPr>
          <w:trHeight w:val="165"/>
        </w:trPr>
        <w:tc>
          <w:tcPr>
            <w:tcW w:w="2340" w:type="dxa"/>
            <w:gridSpan w:val="2"/>
            <w:tcBorders>
              <w:top w:val="single" w:sz="4" w:space="0" w:color="auto"/>
              <w:left w:val="single" w:sz="4" w:space="0" w:color="auto"/>
              <w:bottom w:val="single" w:sz="4" w:space="0" w:color="auto"/>
              <w:right w:val="single" w:sz="4" w:space="0" w:color="auto"/>
            </w:tcBorders>
            <w:hideMark/>
          </w:tcPr>
          <w:p w14:paraId="5F59E04E" w14:textId="77777777" w:rsidR="000C13E7" w:rsidRDefault="000C13E7" w:rsidP="00685F5C">
            <w:pPr>
              <w:spacing w:line="256" w:lineRule="auto"/>
              <w:rPr>
                <w:b/>
                <w:sz w:val="20"/>
              </w:rPr>
            </w:pPr>
            <w:r>
              <w:rPr>
                <w:b/>
                <w:sz w:val="20"/>
              </w:rPr>
              <w:t>Use case Id:</w:t>
            </w:r>
          </w:p>
        </w:tc>
        <w:tc>
          <w:tcPr>
            <w:tcW w:w="5578" w:type="dxa"/>
            <w:gridSpan w:val="3"/>
            <w:tcBorders>
              <w:top w:val="single" w:sz="4" w:space="0" w:color="auto"/>
              <w:left w:val="single" w:sz="4" w:space="0" w:color="auto"/>
              <w:bottom w:val="single" w:sz="4" w:space="0" w:color="auto"/>
              <w:right w:val="single" w:sz="4" w:space="0" w:color="auto"/>
            </w:tcBorders>
            <w:hideMark/>
          </w:tcPr>
          <w:p w14:paraId="15FEED66" w14:textId="77777777" w:rsidR="000C13E7" w:rsidRPr="00C10AB0" w:rsidRDefault="000C13E7" w:rsidP="00685F5C">
            <w:pPr>
              <w:spacing w:line="256" w:lineRule="auto"/>
              <w:rPr>
                <w:sz w:val="20"/>
              </w:rPr>
            </w:pPr>
            <w:r w:rsidRPr="00C10AB0">
              <w:rPr>
                <w:sz w:val="20"/>
              </w:rPr>
              <w:t>5.</w:t>
            </w:r>
          </w:p>
        </w:tc>
      </w:tr>
      <w:tr w:rsidR="000C13E7" w14:paraId="56CDC560" w14:textId="77777777" w:rsidTr="00685F5C">
        <w:trPr>
          <w:trHeight w:val="240"/>
        </w:trPr>
        <w:tc>
          <w:tcPr>
            <w:tcW w:w="2340" w:type="dxa"/>
            <w:gridSpan w:val="2"/>
            <w:tcBorders>
              <w:top w:val="single" w:sz="4" w:space="0" w:color="auto"/>
              <w:left w:val="single" w:sz="4" w:space="0" w:color="auto"/>
              <w:bottom w:val="single" w:sz="4" w:space="0" w:color="auto"/>
              <w:right w:val="single" w:sz="4" w:space="0" w:color="auto"/>
            </w:tcBorders>
            <w:hideMark/>
          </w:tcPr>
          <w:p w14:paraId="6C446C81" w14:textId="77777777" w:rsidR="000C13E7" w:rsidRDefault="000C13E7" w:rsidP="00685F5C">
            <w:pPr>
              <w:spacing w:line="256" w:lineRule="auto"/>
              <w:rPr>
                <w:b/>
                <w:sz w:val="20"/>
              </w:rPr>
            </w:pPr>
            <w:r>
              <w:rPr>
                <w:b/>
                <w:sz w:val="20"/>
              </w:rPr>
              <w:t>Pre-condition:</w:t>
            </w:r>
          </w:p>
        </w:tc>
        <w:tc>
          <w:tcPr>
            <w:tcW w:w="5578" w:type="dxa"/>
            <w:gridSpan w:val="3"/>
            <w:tcBorders>
              <w:top w:val="single" w:sz="4" w:space="0" w:color="auto"/>
              <w:left w:val="single" w:sz="4" w:space="0" w:color="auto"/>
              <w:bottom w:val="single" w:sz="4" w:space="0" w:color="auto"/>
              <w:right w:val="single" w:sz="4" w:space="0" w:color="auto"/>
            </w:tcBorders>
            <w:hideMark/>
          </w:tcPr>
          <w:p w14:paraId="18036F33" w14:textId="77777777" w:rsidR="000C13E7" w:rsidRDefault="000C13E7" w:rsidP="00685F5C">
            <w:pPr>
              <w:spacing w:line="256" w:lineRule="auto"/>
              <w:rPr>
                <w:sz w:val="20"/>
              </w:rPr>
            </w:pPr>
            <w:r>
              <w:rPr>
                <w:sz w:val="20"/>
              </w:rPr>
              <w:t>Before engaging with the SnapArtPro Application we insure a secure user authentication system to prevent unauthorized access and sketch on a mirroring device.</w:t>
            </w:r>
          </w:p>
        </w:tc>
      </w:tr>
      <w:tr w:rsidR="000C13E7" w14:paraId="1020272D" w14:textId="77777777" w:rsidTr="00685F5C">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2F19E984" w14:textId="77777777" w:rsidR="000C13E7" w:rsidRDefault="000C13E7" w:rsidP="00685F5C">
            <w:pPr>
              <w:spacing w:line="256" w:lineRule="auto"/>
              <w:rPr>
                <w:b/>
                <w:sz w:val="20"/>
              </w:rPr>
            </w:pPr>
            <w:r>
              <w:rPr>
                <w:b/>
              </w:rPr>
              <w:t>Scenarios</w:t>
            </w:r>
          </w:p>
        </w:tc>
      </w:tr>
      <w:tr w:rsidR="000C13E7" w14:paraId="20E6C1B7" w14:textId="77777777" w:rsidTr="00685F5C">
        <w:trPr>
          <w:cantSplit/>
          <w:trHeight w:val="475"/>
        </w:trPr>
        <w:tc>
          <w:tcPr>
            <w:tcW w:w="763" w:type="dxa"/>
            <w:tcBorders>
              <w:top w:val="single" w:sz="4" w:space="0" w:color="auto"/>
              <w:left w:val="single" w:sz="4" w:space="0" w:color="auto"/>
              <w:bottom w:val="single" w:sz="4" w:space="0" w:color="auto"/>
              <w:right w:val="single" w:sz="4" w:space="0" w:color="auto"/>
            </w:tcBorders>
            <w:hideMark/>
          </w:tcPr>
          <w:p w14:paraId="3C8BA1FE" w14:textId="77777777" w:rsidR="000C13E7" w:rsidRDefault="000C13E7" w:rsidP="00685F5C">
            <w:pPr>
              <w:spacing w:line="256" w:lineRule="auto"/>
              <w:rPr>
                <w:b/>
                <w:sz w:val="20"/>
              </w:rPr>
            </w:pPr>
            <w:r>
              <w:rPr>
                <w:b/>
                <w:sz w:val="20"/>
              </w:rPr>
              <w:t>Step#</w:t>
            </w:r>
          </w:p>
        </w:tc>
        <w:tc>
          <w:tcPr>
            <w:tcW w:w="3210" w:type="dxa"/>
            <w:gridSpan w:val="3"/>
            <w:tcBorders>
              <w:top w:val="single" w:sz="4" w:space="0" w:color="auto"/>
              <w:left w:val="single" w:sz="4" w:space="0" w:color="auto"/>
              <w:bottom w:val="single" w:sz="4" w:space="0" w:color="auto"/>
              <w:right w:val="single" w:sz="4" w:space="0" w:color="auto"/>
            </w:tcBorders>
            <w:hideMark/>
          </w:tcPr>
          <w:p w14:paraId="53D27366" w14:textId="77777777" w:rsidR="000C13E7" w:rsidRDefault="000C13E7" w:rsidP="00685F5C">
            <w:pPr>
              <w:spacing w:line="256" w:lineRule="auto"/>
              <w:rPr>
                <w:b/>
                <w:sz w:val="20"/>
              </w:rPr>
            </w:pPr>
            <w:r>
              <w:rPr>
                <w:b/>
                <w:sz w:val="20"/>
              </w:rPr>
              <w:t>Action</w:t>
            </w:r>
          </w:p>
        </w:tc>
        <w:tc>
          <w:tcPr>
            <w:tcW w:w="3945" w:type="dxa"/>
            <w:tcBorders>
              <w:top w:val="single" w:sz="4" w:space="0" w:color="auto"/>
              <w:left w:val="single" w:sz="4" w:space="0" w:color="auto"/>
              <w:bottom w:val="single" w:sz="4" w:space="0" w:color="auto"/>
              <w:right w:val="single" w:sz="4" w:space="0" w:color="auto"/>
            </w:tcBorders>
            <w:hideMark/>
          </w:tcPr>
          <w:p w14:paraId="4BA1FFFF" w14:textId="77777777" w:rsidR="000C13E7" w:rsidRDefault="000C13E7" w:rsidP="00685F5C">
            <w:pPr>
              <w:spacing w:line="256" w:lineRule="auto"/>
              <w:rPr>
                <w:b/>
                <w:sz w:val="20"/>
              </w:rPr>
            </w:pPr>
            <w:r>
              <w:rPr>
                <w:b/>
                <w:sz w:val="20"/>
              </w:rPr>
              <w:t>Software Reaction</w:t>
            </w:r>
          </w:p>
        </w:tc>
      </w:tr>
      <w:tr w:rsidR="000C13E7" w14:paraId="5682C368" w14:textId="77777777" w:rsidTr="00685F5C">
        <w:trPr>
          <w:cantSplit/>
          <w:trHeight w:val="165"/>
        </w:trPr>
        <w:tc>
          <w:tcPr>
            <w:tcW w:w="763" w:type="dxa"/>
            <w:tcBorders>
              <w:top w:val="single" w:sz="4" w:space="0" w:color="auto"/>
              <w:left w:val="single" w:sz="4" w:space="0" w:color="auto"/>
              <w:bottom w:val="single" w:sz="4" w:space="0" w:color="auto"/>
              <w:right w:val="single" w:sz="4" w:space="0" w:color="auto"/>
            </w:tcBorders>
            <w:hideMark/>
          </w:tcPr>
          <w:p w14:paraId="4FA2486B" w14:textId="77777777" w:rsidR="000C13E7" w:rsidRDefault="000C13E7" w:rsidP="00685F5C">
            <w:pPr>
              <w:spacing w:line="256" w:lineRule="auto"/>
              <w:rPr>
                <w:b/>
                <w:sz w:val="20"/>
              </w:rPr>
            </w:pPr>
            <w:r>
              <w:rPr>
                <w:b/>
                <w:sz w:val="20"/>
              </w:rPr>
              <w:t>1</w:t>
            </w:r>
          </w:p>
        </w:tc>
        <w:tc>
          <w:tcPr>
            <w:tcW w:w="3210" w:type="dxa"/>
            <w:gridSpan w:val="3"/>
            <w:tcBorders>
              <w:top w:val="single" w:sz="4" w:space="0" w:color="auto"/>
              <w:left w:val="single" w:sz="4" w:space="0" w:color="auto"/>
              <w:bottom w:val="single" w:sz="4" w:space="0" w:color="auto"/>
              <w:right w:val="single" w:sz="4" w:space="0" w:color="auto"/>
            </w:tcBorders>
            <w:hideMark/>
          </w:tcPr>
          <w:p w14:paraId="1FC120E4" w14:textId="77777777" w:rsidR="000C13E7" w:rsidRPr="00BB5E8D" w:rsidRDefault="000C13E7" w:rsidP="00685F5C">
            <w:pPr>
              <w:spacing w:line="256" w:lineRule="auto"/>
              <w:rPr>
                <w:sz w:val="20"/>
              </w:rPr>
            </w:pPr>
            <w:r w:rsidRPr="00BB5E8D">
              <w:rPr>
                <w:sz w:val="20"/>
              </w:rPr>
              <w:t>Artist will ma</w:t>
            </w:r>
            <w:r>
              <w:rPr>
                <w:sz w:val="20"/>
              </w:rPr>
              <w:t>k</w:t>
            </w:r>
            <w:r w:rsidRPr="00BB5E8D">
              <w:rPr>
                <w:sz w:val="20"/>
              </w:rPr>
              <w:t>e a sketch on device.</w:t>
            </w:r>
          </w:p>
        </w:tc>
        <w:tc>
          <w:tcPr>
            <w:tcW w:w="3945" w:type="dxa"/>
            <w:tcBorders>
              <w:top w:val="single" w:sz="4" w:space="0" w:color="auto"/>
              <w:left w:val="single" w:sz="4" w:space="0" w:color="auto"/>
              <w:bottom w:val="single" w:sz="4" w:space="0" w:color="auto"/>
              <w:right w:val="single" w:sz="4" w:space="0" w:color="auto"/>
            </w:tcBorders>
            <w:hideMark/>
          </w:tcPr>
          <w:p w14:paraId="4F179382" w14:textId="77777777" w:rsidR="000C13E7" w:rsidRPr="00BB5E8D" w:rsidRDefault="000C13E7" w:rsidP="00685F5C">
            <w:pPr>
              <w:spacing w:line="256" w:lineRule="auto"/>
              <w:rPr>
                <w:sz w:val="20"/>
              </w:rPr>
            </w:pPr>
            <w:r w:rsidRPr="00BB5E8D">
              <w:rPr>
                <w:sz w:val="20"/>
              </w:rPr>
              <w:t xml:space="preserve">Sketch </w:t>
            </w:r>
            <w:r>
              <w:rPr>
                <w:sz w:val="20"/>
              </w:rPr>
              <w:t>can be edited by the using different values</w:t>
            </w:r>
            <w:r w:rsidRPr="00BB5E8D">
              <w:rPr>
                <w:sz w:val="20"/>
              </w:rPr>
              <w:t>.</w:t>
            </w:r>
          </w:p>
        </w:tc>
      </w:tr>
      <w:tr w:rsidR="000C13E7" w14:paraId="06F0019D" w14:textId="77777777" w:rsidTr="00685F5C">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718F5D2C" w14:textId="77777777" w:rsidR="000C13E7" w:rsidRDefault="000C13E7" w:rsidP="00685F5C">
            <w:pPr>
              <w:spacing w:line="256" w:lineRule="auto"/>
              <w:rPr>
                <w:b/>
                <w:sz w:val="20"/>
              </w:rPr>
            </w:pPr>
            <w:r>
              <w:rPr>
                <w:b/>
                <w:sz w:val="20"/>
              </w:rPr>
              <w:t>2</w:t>
            </w:r>
          </w:p>
        </w:tc>
        <w:tc>
          <w:tcPr>
            <w:tcW w:w="3210" w:type="dxa"/>
            <w:gridSpan w:val="3"/>
            <w:tcBorders>
              <w:top w:val="single" w:sz="4" w:space="0" w:color="auto"/>
              <w:left w:val="single" w:sz="4" w:space="0" w:color="auto"/>
              <w:bottom w:val="single" w:sz="4" w:space="0" w:color="auto"/>
              <w:right w:val="single" w:sz="4" w:space="0" w:color="auto"/>
            </w:tcBorders>
            <w:hideMark/>
          </w:tcPr>
          <w:p w14:paraId="23F64C82" w14:textId="77777777" w:rsidR="000C13E7" w:rsidRDefault="000C13E7" w:rsidP="00685F5C">
            <w:pPr>
              <w:spacing w:line="256" w:lineRule="auto"/>
              <w:rPr>
                <w:sz w:val="20"/>
              </w:rPr>
            </w:pPr>
            <w:r>
              <w:rPr>
                <w:sz w:val="20"/>
              </w:rPr>
              <w:t>Photo will be Edited.</w:t>
            </w:r>
          </w:p>
        </w:tc>
        <w:tc>
          <w:tcPr>
            <w:tcW w:w="3945" w:type="dxa"/>
            <w:tcBorders>
              <w:top w:val="single" w:sz="4" w:space="0" w:color="auto"/>
              <w:left w:val="single" w:sz="4" w:space="0" w:color="auto"/>
              <w:bottom w:val="single" w:sz="4" w:space="0" w:color="auto"/>
              <w:right w:val="single" w:sz="4" w:space="0" w:color="auto"/>
            </w:tcBorders>
            <w:hideMark/>
          </w:tcPr>
          <w:p w14:paraId="3AE1E3E1" w14:textId="77777777" w:rsidR="000C13E7" w:rsidRDefault="000C13E7" w:rsidP="00685F5C">
            <w:pPr>
              <w:spacing w:line="256" w:lineRule="auto"/>
              <w:rPr>
                <w:sz w:val="20"/>
              </w:rPr>
            </w:pPr>
            <w:r>
              <w:rPr>
                <w:sz w:val="20"/>
              </w:rPr>
              <w:t>Captured photo will be edited by the device.</w:t>
            </w:r>
          </w:p>
        </w:tc>
      </w:tr>
      <w:tr w:rsidR="000C13E7" w14:paraId="31D09E36" w14:textId="77777777" w:rsidTr="00685F5C">
        <w:trPr>
          <w:cantSplit/>
          <w:trHeight w:val="225"/>
        </w:trPr>
        <w:tc>
          <w:tcPr>
            <w:tcW w:w="763" w:type="dxa"/>
            <w:tcBorders>
              <w:top w:val="single" w:sz="4" w:space="0" w:color="auto"/>
              <w:left w:val="single" w:sz="4" w:space="0" w:color="auto"/>
              <w:bottom w:val="single" w:sz="4" w:space="0" w:color="auto"/>
              <w:right w:val="single" w:sz="4" w:space="0" w:color="auto"/>
            </w:tcBorders>
            <w:hideMark/>
          </w:tcPr>
          <w:p w14:paraId="407A9377" w14:textId="77777777" w:rsidR="000C13E7" w:rsidRDefault="000C13E7" w:rsidP="00685F5C">
            <w:pPr>
              <w:spacing w:line="256" w:lineRule="auto"/>
              <w:rPr>
                <w:b/>
                <w:sz w:val="20"/>
              </w:rPr>
            </w:pPr>
            <w:r>
              <w:rPr>
                <w:b/>
                <w:sz w:val="20"/>
              </w:rPr>
              <w:t>3</w:t>
            </w:r>
          </w:p>
        </w:tc>
        <w:tc>
          <w:tcPr>
            <w:tcW w:w="3210" w:type="dxa"/>
            <w:gridSpan w:val="3"/>
            <w:tcBorders>
              <w:top w:val="single" w:sz="4" w:space="0" w:color="auto"/>
              <w:left w:val="single" w:sz="4" w:space="0" w:color="auto"/>
              <w:bottom w:val="single" w:sz="4" w:space="0" w:color="auto"/>
              <w:right w:val="single" w:sz="4" w:space="0" w:color="auto"/>
            </w:tcBorders>
            <w:hideMark/>
          </w:tcPr>
          <w:p w14:paraId="3978153F" w14:textId="77777777" w:rsidR="000C13E7" w:rsidRDefault="000C13E7" w:rsidP="00685F5C">
            <w:pPr>
              <w:spacing w:line="256" w:lineRule="auto"/>
              <w:rPr>
                <w:sz w:val="20"/>
              </w:rPr>
            </w:pPr>
            <w:r>
              <w:rPr>
                <w:sz w:val="20"/>
              </w:rPr>
              <w:t>All fields will give new look to photo.</w:t>
            </w:r>
          </w:p>
        </w:tc>
        <w:tc>
          <w:tcPr>
            <w:tcW w:w="3945" w:type="dxa"/>
            <w:tcBorders>
              <w:top w:val="single" w:sz="4" w:space="0" w:color="auto"/>
              <w:left w:val="single" w:sz="4" w:space="0" w:color="auto"/>
              <w:bottom w:val="single" w:sz="4" w:space="0" w:color="auto"/>
              <w:right w:val="single" w:sz="4" w:space="0" w:color="auto"/>
            </w:tcBorders>
            <w:hideMark/>
          </w:tcPr>
          <w:p w14:paraId="4ED3E3A2" w14:textId="77777777" w:rsidR="000C13E7" w:rsidRDefault="000C13E7" w:rsidP="00685F5C">
            <w:pPr>
              <w:spacing w:line="256" w:lineRule="auto"/>
              <w:rPr>
                <w:sz w:val="20"/>
              </w:rPr>
            </w:pPr>
            <w:r>
              <w:rPr>
                <w:sz w:val="20"/>
              </w:rPr>
              <w:t>Photo will get new colors and different hue intensities.</w:t>
            </w:r>
          </w:p>
        </w:tc>
      </w:tr>
      <w:tr w:rsidR="000C13E7" w14:paraId="5FF18E4D"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2B5247B9" w14:textId="77777777" w:rsidR="000C13E7" w:rsidRDefault="000C13E7" w:rsidP="00685F5C">
            <w:pPr>
              <w:spacing w:line="256" w:lineRule="auto"/>
              <w:rPr>
                <w:b/>
                <w:sz w:val="20"/>
              </w:rPr>
            </w:pPr>
            <w:r>
              <w:rPr>
                <w:b/>
                <w:sz w:val="20"/>
              </w:rPr>
              <w:t>4</w:t>
            </w:r>
          </w:p>
        </w:tc>
        <w:tc>
          <w:tcPr>
            <w:tcW w:w="3210" w:type="dxa"/>
            <w:gridSpan w:val="3"/>
            <w:tcBorders>
              <w:top w:val="single" w:sz="4" w:space="0" w:color="auto"/>
              <w:left w:val="single" w:sz="4" w:space="0" w:color="auto"/>
              <w:bottom w:val="single" w:sz="4" w:space="0" w:color="auto"/>
              <w:right w:val="single" w:sz="4" w:space="0" w:color="auto"/>
            </w:tcBorders>
            <w:hideMark/>
          </w:tcPr>
          <w:p w14:paraId="0E965056" w14:textId="77777777" w:rsidR="000C13E7" w:rsidRDefault="000C13E7" w:rsidP="00685F5C">
            <w:pPr>
              <w:spacing w:line="256" w:lineRule="auto"/>
              <w:rPr>
                <w:sz w:val="20"/>
              </w:rPr>
            </w:pPr>
            <w:r>
              <w:rPr>
                <w:sz w:val="20"/>
              </w:rPr>
              <w:t xml:space="preserve">Photo add multiple stickers </w:t>
            </w:r>
          </w:p>
        </w:tc>
        <w:tc>
          <w:tcPr>
            <w:tcW w:w="3945" w:type="dxa"/>
            <w:tcBorders>
              <w:top w:val="single" w:sz="4" w:space="0" w:color="auto"/>
              <w:left w:val="single" w:sz="4" w:space="0" w:color="auto"/>
              <w:bottom w:val="single" w:sz="4" w:space="0" w:color="auto"/>
              <w:right w:val="single" w:sz="4" w:space="0" w:color="auto"/>
            </w:tcBorders>
            <w:hideMark/>
          </w:tcPr>
          <w:p w14:paraId="3794BBB3" w14:textId="77777777" w:rsidR="000C13E7" w:rsidRDefault="000C13E7" w:rsidP="00685F5C">
            <w:pPr>
              <w:spacing w:line="256" w:lineRule="auto"/>
              <w:rPr>
                <w:sz w:val="20"/>
              </w:rPr>
            </w:pPr>
            <w:r>
              <w:rPr>
                <w:sz w:val="20"/>
              </w:rPr>
              <w:t>Photo will add multiple stickers on it to change the shape or add in shape.</w:t>
            </w:r>
          </w:p>
        </w:tc>
      </w:tr>
      <w:tr w:rsidR="000C13E7" w14:paraId="3373F5F8" w14:textId="77777777" w:rsidTr="00685F5C">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50ED1CBA" w14:textId="77777777" w:rsidR="000C13E7" w:rsidRDefault="000C13E7" w:rsidP="00685F5C">
            <w:pPr>
              <w:spacing w:line="256" w:lineRule="auto"/>
              <w:rPr>
                <w:b/>
                <w:sz w:val="20"/>
              </w:rPr>
            </w:pPr>
            <w:r>
              <w:rPr>
                <w:b/>
                <w:sz w:val="20"/>
              </w:rPr>
              <w:t>Alternate Scenarios.</w:t>
            </w:r>
          </w:p>
        </w:tc>
      </w:tr>
      <w:tr w:rsidR="000C13E7" w14:paraId="35529B27" w14:textId="77777777" w:rsidTr="00685F5C">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02B0023D" w14:textId="77777777" w:rsidR="000C13E7" w:rsidRDefault="000C13E7" w:rsidP="00685F5C">
            <w:pPr>
              <w:spacing w:line="256" w:lineRule="auto"/>
              <w:rPr>
                <w:b/>
              </w:rPr>
            </w:pPr>
            <w:r>
              <w:rPr>
                <w:b/>
              </w:rPr>
              <w:t xml:space="preserve">Post Conditions </w:t>
            </w:r>
          </w:p>
        </w:tc>
      </w:tr>
      <w:tr w:rsidR="000C13E7" w14:paraId="3638ADD5"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D16FB77" w14:textId="77777777" w:rsidR="000C13E7" w:rsidRDefault="000C13E7" w:rsidP="00685F5C">
            <w:pPr>
              <w:spacing w:line="256" w:lineRule="auto"/>
              <w:rPr>
                <w:b/>
                <w:sz w:val="20"/>
              </w:rPr>
            </w:pPr>
            <w:r>
              <w:rPr>
                <w:b/>
                <w:sz w:val="20"/>
              </w:rPr>
              <w:t>Step#</w:t>
            </w:r>
          </w:p>
        </w:tc>
        <w:tc>
          <w:tcPr>
            <w:tcW w:w="7155" w:type="dxa"/>
            <w:gridSpan w:val="4"/>
            <w:tcBorders>
              <w:top w:val="single" w:sz="4" w:space="0" w:color="auto"/>
              <w:left w:val="single" w:sz="4" w:space="0" w:color="auto"/>
              <w:bottom w:val="single" w:sz="4" w:space="0" w:color="auto"/>
              <w:right w:val="single" w:sz="4" w:space="0" w:color="auto"/>
            </w:tcBorders>
            <w:hideMark/>
          </w:tcPr>
          <w:p w14:paraId="35B9DBF9" w14:textId="77777777" w:rsidR="000C13E7" w:rsidRDefault="000C13E7" w:rsidP="00685F5C">
            <w:pPr>
              <w:spacing w:line="256" w:lineRule="auto"/>
              <w:rPr>
                <w:b/>
                <w:sz w:val="20"/>
              </w:rPr>
            </w:pPr>
            <w:r>
              <w:rPr>
                <w:b/>
                <w:sz w:val="20"/>
              </w:rPr>
              <w:t>Description</w:t>
            </w:r>
          </w:p>
        </w:tc>
      </w:tr>
      <w:tr w:rsidR="000C13E7" w14:paraId="07144B11"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7719E12" w14:textId="77777777" w:rsidR="000C13E7" w:rsidRDefault="000C13E7" w:rsidP="00685F5C">
            <w:pPr>
              <w:spacing w:line="256" w:lineRule="auto"/>
              <w:rPr>
                <w:b/>
                <w:sz w:val="20"/>
              </w:rPr>
            </w:pPr>
            <w:r>
              <w:rPr>
                <w:b/>
                <w:sz w:val="20"/>
              </w:rPr>
              <w:t>1</w:t>
            </w:r>
          </w:p>
        </w:tc>
        <w:tc>
          <w:tcPr>
            <w:tcW w:w="7155" w:type="dxa"/>
            <w:gridSpan w:val="4"/>
            <w:tcBorders>
              <w:top w:val="single" w:sz="4" w:space="0" w:color="auto"/>
              <w:left w:val="single" w:sz="4" w:space="0" w:color="auto"/>
              <w:bottom w:val="single" w:sz="4" w:space="0" w:color="auto"/>
              <w:right w:val="single" w:sz="4" w:space="0" w:color="auto"/>
            </w:tcBorders>
            <w:hideMark/>
          </w:tcPr>
          <w:p w14:paraId="1CC9DC47" w14:textId="77777777" w:rsidR="000C13E7" w:rsidRDefault="000C13E7" w:rsidP="00685F5C">
            <w:pPr>
              <w:spacing w:line="256" w:lineRule="auto"/>
              <w:rPr>
                <w:i/>
                <w:sz w:val="20"/>
              </w:rPr>
            </w:pPr>
            <w:r>
              <w:rPr>
                <w:sz w:val="20"/>
              </w:rPr>
              <w:t>Captured photo will be edited by the device.</w:t>
            </w:r>
          </w:p>
        </w:tc>
      </w:tr>
      <w:tr w:rsidR="000C13E7" w14:paraId="53000909"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3090724A" w14:textId="77777777" w:rsidR="000C13E7" w:rsidRDefault="000C13E7" w:rsidP="00685F5C">
            <w:pPr>
              <w:spacing w:line="256" w:lineRule="auto"/>
              <w:rPr>
                <w:b/>
                <w:sz w:val="20"/>
              </w:rPr>
            </w:pPr>
            <w:r>
              <w:rPr>
                <w:b/>
                <w:sz w:val="20"/>
              </w:rPr>
              <w:t>2</w:t>
            </w:r>
          </w:p>
        </w:tc>
        <w:tc>
          <w:tcPr>
            <w:tcW w:w="7155" w:type="dxa"/>
            <w:gridSpan w:val="4"/>
            <w:tcBorders>
              <w:top w:val="single" w:sz="4" w:space="0" w:color="auto"/>
              <w:left w:val="single" w:sz="4" w:space="0" w:color="auto"/>
              <w:bottom w:val="single" w:sz="4" w:space="0" w:color="auto"/>
              <w:right w:val="single" w:sz="4" w:space="0" w:color="auto"/>
            </w:tcBorders>
            <w:hideMark/>
          </w:tcPr>
          <w:p w14:paraId="307D53AE" w14:textId="77777777" w:rsidR="000C13E7" w:rsidRDefault="000C13E7" w:rsidP="00685F5C">
            <w:pPr>
              <w:spacing w:line="256" w:lineRule="auto"/>
              <w:rPr>
                <w:sz w:val="20"/>
              </w:rPr>
            </w:pPr>
            <w:r>
              <w:rPr>
                <w:sz w:val="20"/>
              </w:rPr>
              <w:t>Photo will get new colors and different hue intensities.</w:t>
            </w:r>
          </w:p>
        </w:tc>
      </w:tr>
      <w:tr w:rsidR="000C13E7" w14:paraId="42BCBA0C" w14:textId="77777777" w:rsidTr="00685F5C">
        <w:trPr>
          <w:cantSplit/>
          <w:trHeight w:val="315"/>
        </w:trPr>
        <w:tc>
          <w:tcPr>
            <w:tcW w:w="763" w:type="dxa"/>
            <w:tcBorders>
              <w:top w:val="single" w:sz="4" w:space="0" w:color="auto"/>
              <w:left w:val="single" w:sz="4" w:space="0" w:color="auto"/>
              <w:bottom w:val="single" w:sz="4" w:space="0" w:color="auto"/>
              <w:right w:val="single" w:sz="4" w:space="0" w:color="auto"/>
            </w:tcBorders>
            <w:hideMark/>
          </w:tcPr>
          <w:p w14:paraId="43677B68" w14:textId="77777777" w:rsidR="000C13E7" w:rsidRDefault="000C13E7" w:rsidP="00685F5C">
            <w:pPr>
              <w:spacing w:line="256" w:lineRule="auto"/>
              <w:rPr>
                <w:b/>
                <w:sz w:val="20"/>
              </w:rPr>
            </w:pPr>
            <w:r>
              <w:rPr>
                <w:b/>
                <w:sz w:val="20"/>
              </w:rPr>
              <w:t>3</w:t>
            </w:r>
          </w:p>
        </w:tc>
        <w:tc>
          <w:tcPr>
            <w:tcW w:w="7155" w:type="dxa"/>
            <w:gridSpan w:val="4"/>
            <w:tcBorders>
              <w:top w:val="single" w:sz="4" w:space="0" w:color="auto"/>
              <w:left w:val="single" w:sz="4" w:space="0" w:color="auto"/>
              <w:bottom w:val="single" w:sz="4" w:space="0" w:color="auto"/>
              <w:right w:val="single" w:sz="4" w:space="0" w:color="auto"/>
            </w:tcBorders>
            <w:hideMark/>
          </w:tcPr>
          <w:p w14:paraId="73F61627" w14:textId="77777777" w:rsidR="000C13E7" w:rsidRDefault="000C13E7" w:rsidP="00685F5C">
            <w:pPr>
              <w:spacing w:line="256" w:lineRule="auto"/>
              <w:rPr>
                <w:sz w:val="20"/>
              </w:rPr>
            </w:pPr>
            <w:r>
              <w:rPr>
                <w:sz w:val="20"/>
              </w:rPr>
              <w:t>Photo will add multiple stickers on it to change the shape or add in shape.</w:t>
            </w:r>
          </w:p>
        </w:tc>
      </w:tr>
      <w:tr w:rsidR="000C13E7" w14:paraId="5F3CA0B3" w14:textId="77777777" w:rsidTr="00685F5C">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5D3A3D24" w14:textId="77777777" w:rsidR="000C13E7" w:rsidRDefault="000C13E7" w:rsidP="00685F5C">
            <w:pPr>
              <w:spacing w:line="256" w:lineRule="auto"/>
              <w:rPr>
                <w:b/>
                <w:sz w:val="20"/>
              </w:rPr>
            </w:pPr>
            <w:r>
              <w:rPr>
                <w:b/>
                <w:sz w:val="20"/>
              </w:rPr>
              <w:t>Use Case Cross referenced</w:t>
            </w:r>
          </w:p>
        </w:tc>
        <w:tc>
          <w:tcPr>
            <w:tcW w:w="5218" w:type="dxa"/>
            <w:gridSpan w:val="2"/>
            <w:tcBorders>
              <w:top w:val="single" w:sz="4" w:space="0" w:color="auto"/>
              <w:left w:val="single" w:sz="4" w:space="0" w:color="auto"/>
              <w:bottom w:val="single" w:sz="4" w:space="0" w:color="auto"/>
              <w:right w:val="single" w:sz="4" w:space="0" w:color="auto"/>
            </w:tcBorders>
            <w:hideMark/>
          </w:tcPr>
          <w:p w14:paraId="1E4885AB" w14:textId="77777777" w:rsidR="000C13E7" w:rsidRDefault="000C13E7" w:rsidP="00685F5C">
            <w:pPr>
              <w:spacing w:line="256" w:lineRule="auto"/>
              <w:rPr>
                <w:i/>
                <w:sz w:val="20"/>
              </w:rPr>
            </w:pPr>
            <w:r>
              <w:rPr>
                <w:i/>
                <w:sz w:val="20"/>
              </w:rPr>
              <w:t>&lt;Related use cases, which use or are used by this use case&gt;</w:t>
            </w:r>
          </w:p>
        </w:tc>
      </w:tr>
      <w:tr w:rsidR="000C13E7" w14:paraId="3D8EB00C" w14:textId="77777777" w:rsidTr="00685F5C">
        <w:trPr>
          <w:cantSplit/>
          <w:trHeight w:val="315"/>
        </w:trPr>
        <w:tc>
          <w:tcPr>
            <w:tcW w:w="2700" w:type="dxa"/>
            <w:gridSpan w:val="3"/>
            <w:tcBorders>
              <w:top w:val="single" w:sz="4" w:space="0" w:color="auto"/>
              <w:left w:val="single" w:sz="4" w:space="0" w:color="auto"/>
              <w:bottom w:val="single" w:sz="4" w:space="0" w:color="auto"/>
              <w:right w:val="single" w:sz="4" w:space="0" w:color="auto"/>
            </w:tcBorders>
            <w:hideMark/>
          </w:tcPr>
          <w:p w14:paraId="33EDD9FB" w14:textId="77777777" w:rsidR="000C13E7" w:rsidRDefault="000C13E7" w:rsidP="00685F5C">
            <w:pPr>
              <w:spacing w:line="256" w:lineRule="auto"/>
              <w:rPr>
                <w:b/>
                <w:sz w:val="20"/>
              </w:rPr>
            </w:pPr>
            <w:r>
              <w:rPr>
                <w:b/>
                <w:sz w:val="20"/>
              </w:rPr>
              <w:t>User Interface reference</w:t>
            </w:r>
          </w:p>
        </w:tc>
        <w:tc>
          <w:tcPr>
            <w:tcW w:w="5218" w:type="dxa"/>
            <w:gridSpan w:val="2"/>
            <w:tcBorders>
              <w:top w:val="single" w:sz="4" w:space="0" w:color="auto"/>
              <w:left w:val="single" w:sz="4" w:space="0" w:color="auto"/>
              <w:bottom w:val="single" w:sz="4" w:space="0" w:color="auto"/>
              <w:right w:val="single" w:sz="4" w:space="0" w:color="auto"/>
            </w:tcBorders>
            <w:hideMark/>
          </w:tcPr>
          <w:p w14:paraId="46D03BB0" w14:textId="77777777" w:rsidR="000C13E7" w:rsidRDefault="000C13E7" w:rsidP="00685F5C">
            <w:pPr>
              <w:spacing w:line="256" w:lineRule="auto"/>
              <w:rPr>
                <w:i/>
                <w:sz w:val="20"/>
              </w:rPr>
            </w:pPr>
            <w:r>
              <w:rPr>
                <w:i/>
                <w:sz w:val="20"/>
              </w:rPr>
              <w:t xml:space="preserve">List user interface(s) that are related to this use case. Use numbered list in case of more than one user interface elements. </w:t>
            </w:r>
          </w:p>
        </w:tc>
      </w:tr>
      <w:tr w:rsidR="000C13E7" w14:paraId="7E2302BC" w14:textId="77777777" w:rsidTr="00685F5C">
        <w:trPr>
          <w:cantSplit/>
          <w:trHeight w:val="315"/>
          <w:ins w:id="68" w:author="Maryum Xedi" w:date="2002-04-03T20:08:00Z"/>
        </w:trPr>
        <w:tc>
          <w:tcPr>
            <w:tcW w:w="7918" w:type="dxa"/>
            <w:gridSpan w:val="5"/>
            <w:tcBorders>
              <w:top w:val="single" w:sz="4" w:space="0" w:color="auto"/>
              <w:left w:val="single" w:sz="4" w:space="0" w:color="auto"/>
              <w:bottom w:val="single" w:sz="4" w:space="0" w:color="auto"/>
              <w:right w:val="single" w:sz="4" w:space="0" w:color="auto"/>
            </w:tcBorders>
          </w:tcPr>
          <w:p w14:paraId="26047F6C" w14:textId="77777777" w:rsidR="000C13E7" w:rsidRDefault="000C13E7" w:rsidP="00685F5C">
            <w:pPr>
              <w:spacing w:line="256" w:lineRule="auto"/>
              <w:rPr>
                <w:ins w:id="69" w:author="Maryum Xedi" w:date="2002-04-03T20:08:00Z"/>
                <w:sz w:val="20"/>
              </w:rPr>
            </w:pPr>
            <w:ins w:id="70" w:author="Maryum Xedi" w:date="2002-04-03T20:08:00Z">
              <w:r>
                <w:rPr>
                  <w:b/>
                  <w:sz w:val="20"/>
                </w:rPr>
                <w:t>Concurrency and Response</w:t>
              </w:r>
            </w:ins>
            <w:ins w:id="71" w:author="Maryum Xedi" w:date="2002-04-03T20:09:00Z">
              <w:r>
                <w:rPr>
                  <w:b/>
                  <w:sz w:val="20"/>
                </w:rPr>
                <w:br/>
              </w:r>
              <w:r>
                <w:rPr>
                  <w:i/>
                  <w:sz w:val="20"/>
                </w:rPr>
                <w:t xml:space="preserve">Give an estimate of the following </w:t>
              </w:r>
            </w:ins>
          </w:p>
          <w:p w14:paraId="15991B84" w14:textId="77777777" w:rsidR="000C13E7" w:rsidRDefault="000C13E7" w:rsidP="000C13E7">
            <w:pPr>
              <w:numPr>
                <w:ilvl w:val="0"/>
                <w:numId w:val="3"/>
              </w:numPr>
              <w:spacing w:after="0" w:line="256" w:lineRule="auto"/>
              <w:rPr>
                <w:ins w:id="72" w:author="Maryum Xedi" w:date="2002-04-03T20:09:00Z"/>
                <w:i/>
                <w:sz w:val="20"/>
              </w:rPr>
            </w:pPr>
            <w:ins w:id="73" w:author="Maryum Xedi" w:date="2002-04-03T20:09:00Z">
              <w:r>
                <w:rPr>
                  <w:i/>
                  <w:sz w:val="20"/>
                </w:rPr>
                <w:t>Number of concurrent users</w:t>
              </w:r>
            </w:ins>
          </w:p>
          <w:p w14:paraId="2DC16328" w14:textId="77777777" w:rsidR="000C13E7" w:rsidRDefault="000C13E7" w:rsidP="000C13E7">
            <w:pPr>
              <w:numPr>
                <w:ilvl w:val="0"/>
                <w:numId w:val="3"/>
              </w:numPr>
              <w:spacing w:after="0" w:line="256" w:lineRule="auto"/>
              <w:rPr>
                <w:ins w:id="74" w:author="Maryum Xedi" w:date="2002-04-03T20:10:00Z"/>
                <w:i/>
                <w:sz w:val="20"/>
              </w:rPr>
            </w:pPr>
            <w:ins w:id="75" w:author="Maryum Xedi" w:date="2002-04-03T20:10:00Z">
              <w:r>
                <w:rPr>
                  <w:i/>
                  <w:sz w:val="20"/>
                </w:rPr>
                <w:t>Expected response time of the use case</w:t>
              </w:r>
            </w:ins>
          </w:p>
          <w:p w14:paraId="6F05C4F4" w14:textId="77777777" w:rsidR="000C13E7" w:rsidRDefault="000C13E7" w:rsidP="00685F5C">
            <w:pPr>
              <w:spacing w:line="256" w:lineRule="auto"/>
              <w:rPr>
                <w:ins w:id="76" w:author="Maryum Xedi" w:date="2002-04-03T20:10:00Z"/>
                <w:i/>
                <w:sz w:val="20"/>
              </w:rPr>
            </w:pPr>
          </w:p>
          <w:p w14:paraId="4B61B329" w14:textId="77777777" w:rsidR="000C13E7" w:rsidRDefault="000C13E7" w:rsidP="00685F5C">
            <w:pPr>
              <w:spacing w:line="256" w:lineRule="auto"/>
              <w:rPr>
                <w:ins w:id="77" w:author="Maryum Xedi" w:date="2002-04-03T20:08:00Z"/>
                <w:i/>
                <w:sz w:val="20"/>
              </w:rPr>
            </w:pPr>
          </w:p>
        </w:tc>
      </w:tr>
    </w:tbl>
    <w:p w14:paraId="77C6C9E7" w14:textId="202CD425" w:rsidR="0060626D" w:rsidRDefault="0060626D" w:rsidP="00A02926"/>
    <w:p w14:paraId="72D34E01" w14:textId="2F646FE7" w:rsidR="000C13E7" w:rsidRDefault="000C13E7" w:rsidP="00A02926"/>
    <w:p w14:paraId="3B25CE5B" w14:textId="346A3FF1" w:rsidR="000C13E7" w:rsidRDefault="000C13E7" w:rsidP="00A02926"/>
    <w:p w14:paraId="6B23D3F2" w14:textId="5886CB1F" w:rsidR="000C13E7" w:rsidRDefault="000C13E7" w:rsidP="00A02926"/>
    <w:p w14:paraId="462B46CB" w14:textId="0547AE1F" w:rsidR="000C13E7" w:rsidRDefault="000C13E7" w:rsidP="00A02926"/>
    <w:p w14:paraId="29EF7C9B" w14:textId="638C19A1" w:rsidR="000C13E7" w:rsidRDefault="000C13E7" w:rsidP="00A02926"/>
    <w:p w14:paraId="10C00EBB" w14:textId="3301DC39" w:rsidR="000C13E7" w:rsidRDefault="000C13E7" w:rsidP="00A02926"/>
    <w:p w14:paraId="763B883D" w14:textId="0993D3A2" w:rsidR="000C13E7" w:rsidRPr="000C13E7" w:rsidRDefault="000C13E7" w:rsidP="000C13E7">
      <w:pPr>
        <w:spacing w:before="100" w:beforeAutospacing="1" w:after="100" w:afterAutospacing="1" w:line="240" w:lineRule="auto"/>
        <w:rPr>
          <w:rFonts w:ascii="Times New Roman" w:eastAsia="Times New Roman" w:hAnsi="Times New Roman" w:cs="Times New Roman"/>
          <w:sz w:val="24"/>
          <w:szCs w:val="24"/>
        </w:rPr>
      </w:pPr>
      <w:r w:rsidRPr="000C13E7">
        <w:rPr>
          <w:rFonts w:ascii="Times New Roman" w:eastAsia="Times New Roman" w:hAnsi="Times New Roman" w:cs="Times New Roman"/>
          <w:noProof/>
          <w:sz w:val="24"/>
          <w:szCs w:val="24"/>
        </w:rPr>
        <w:drawing>
          <wp:inline distT="0" distB="0" distL="0" distR="0" wp14:anchorId="21BD4CE4" wp14:editId="17D05003">
            <wp:extent cx="7002289" cy="4754880"/>
            <wp:effectExtent l="0" t="0" r="8255" b="7620"/>
            <wp:docPr id="8" name="Picture 8" descr="C:\Users\Sheraz Kharal\Desktop\FYP\IMG-20240621-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eraz Kharal\Desktop\FYP\IMG-20240621-WA00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8837" cy="4766117"/>
                    </a:xfrm>
                    <a:prstGeom prst="rect">
                      <a:avLst/>
                    </a:prstGeom>
                    <a:noFill/>
                    <a:ln>
                      <a:noFill/>
                    </a:ln>
                  </pic:spPr>
                </pic:pic>
              </a:graphicData>
            </a:graphic>
          </wp:inline>
        </w:drawing>
      </w:r>
    </w:p>
    <w:p w14:paraId="696A4AB3" w14:textId="77777777" w:rsidR="000C13E7" w:rsidRDefault="000C13E7" w:rsidP="00A02926"/>
    <w:p w14:paraId="50E052DE" w14:textId="5BC5344D" w:rsidR="0060626D" w:rsidRDefault="0060626D" w:rsidP="00A02926"/>
    <w:p w14:paraId="37745141" w14:textId="045DF7F1" w:rsidR="00AF26BA" w:rsidRDefault="00AF26BA" w:rsidP="00A02926"/>
    <w:p w14:paraId="23FD9D69" w14:textId="538C9C36" w:rsidR="00AF26BA" w:rsidRDefault="00AF26BA" w:rsidP="00A02926"/>
    <w:p w14:paraId="5451A001" w14:textId="77777777" w:rsidR="00AF26BA" w:rsidRDefault="00AF26BA" w:rsidP="00A02926"/>
    <w:p w14:paraId="1FDEDF7D" w14:textId="443073C2" w:rsidR="0060626D" w:rsidRDefault="0060626D" w:rsidP="00A02926"/>
    <w:p w14:paraId="11D5BFE8" w14:textId="502FE65F" w:rsidR="0060626D" w:rsidRDefault="0060626D" w:rsidP="00A02926"/>
    <w:p w14:paraId="58A5A21A" w14:textId="6548A63F" w:rsidR="0060626D" w:rsidRDefault="0060626D" w:rsidP="00A02926"/>
    <w:p w14:paraId="2F1EA0D2" w14:textId="450C5B46" w:rsidR="0060626D" w:rsidRDefault="0060626D" w:rsidP="00A02926"/>
    <w:p w14:paraId="0616751C" w14:textId="77777777" w:rsidR="0060626D" w:rsidRDefault="0060626D" w:rsidP="00A02926"/>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510"/>
        <w:gridCol w:w="2368"/>
        <w:gridCol w:w="1577"/>
        <w:gridCol w:w="763"/>
      </w:tblGrid>
      <w:tr w:rsidR="0060626D" w14:paraId="4EFCEAF4"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7FC54BE1" w14:textId="77777777" w:rsidR="0060626D" w:rsidRDefault="0060626D" w:rsidP="00685F5C">
            <w:pPr>
              <w:spacing w:line="256" w:lineRule="auto"/>
              <w:jc w:val="center"/>
              <w:rPr>
                <w:b/>
                <w:sz w:val="28"/>
              </w:rPr>
            </w:pPr>
            <w:r>
              <w:rPr>
                <w:b/>
                <w:sz w:val="28"/>
              </w:rPr>
              <w:lastRenderedPageBreak/>
              <w:t>&lt;Use case 6:  ArtWork Storage&gt;</w:t>
            </w:r>
          </w:p>
        </w:tc>
      </w:tr>
      <w:tr w:rsidR="0060626D" w14:paraId="23920E77"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57CE61FD" w14:textId="77777777" w:rsidR="0060626D" w:rsidRDefault="0060626D" w:rsidP="00685F5C">
            <w:pPr>
              <w:spacing w:line="256" w:lineRule="auto"/>
              <w:rPr>
                <w:i/>
                <w:sz w:val="20"/>
              </w:rPr>
            </w:pPr>
            <w:r>
              <w:rPr>
                <w:b/>
                <w:sz w:val="20"/>
              </w:rPr>
              <w:t>Actors:</w:t>
            </w:r>
            <w:r>
              <w:rPr>
                <w:b/>
                <w:sz w:val="20"/>
              </w:rPr>
              <w:tab/>
            </w:r>
            <w:r>
              <w:rPr>
                <w:sz w:val="20"/>
              </w:rPr>
              <w:t xml:space="preserve">   User.</w:t>
            </w:r>
          </w:p>
        </w:tc>
      </w:tr>
      <w:tr w:rsidR="0060626D" w14:paraId="319A959E" w14:textId="77777777" w:rsidTr="00685F5C">
        <w:trPr>
          <w:cantSplit/>
          <w:trHeight w:val="165"/>
        </w:trPr>
        <w:tc>
          <w:tcPr>
            <w:tcW w:w="7918" w:type="dxa"/>
            <w:gridSpan w:val="5"/>
            <w:tcBorders>
              <w:top w:val="single" w:sz="4" w:space="0" w:color="auto"/>
              <w:left w:val="single" w:sz="4" w:space="0" w:color="auto"/>
              <w:bottom w:val="single" w:sz="4" w:space="0" w:color="auto"/>
              <w:right w:val="single" w:sz="4" w:space="0" w:color="auto"/>
            </w:tcBorders>
            <w:hideMark/>
          </w:tcPr>
          <w:p w14:paraId="35419FC2" w14:textId="77777777" w:rsidR="0060626D" w:rsidRDefault="0060626D" w:rsidP="00685F5C">
            <w:pPr>
              <w:spacing w:line="256" w:lineRule="auto"/>
              <w:rPr>
                <w:sz w:val="20"/>
              </w:rPr>
            </w:pPr>
            <w:r>
              <w:rPr>
                <w:b/>
                <w:sz w:val="20"/>
              </w:rPr>
              <w:t>Feature:</w:t>
            </w:r>
            <w:r>
              <w:t xml:space="preserve">  </w:t>
            </w:r>
            <w:r>
              <w:rPr>
                <w:sz w:val="20"/>
                <w:szCs w:val="20"/>
              </w:rPr>
              <w:t xml:space="preserve"> capability to Store the sketch on internal storage of Android Device.</w:t>
            </w:r>
          </w:p>
        </w:tc>
      </w:tr>
      <w:tr w:rsidR="0060626D" w:rsidRPr="00C10AB0" w14:paraId="1DCE1FFA" w14:textId="77777777" w:rsidTr="00685F5C">
        <w:trPr>
          <w:gridAfter w:val="2"/>
          <w:wAfter w:w="2340" w:type="dxa"/>
          <w:trHeight w:val="165"/>
        </w:trPr>
        <w:tc>
          <w:tcPr>
            <w:tcW w:w="5578" w:type="dxa"/>
            <w:gridSpan w:val="3"/>
            <w:tcBorders>
              <w:top w:val="single" w:sz="4" w:space="0" w:color="auto"/>
              <w:left w:val="single" w:sz="4" w:space="0" w:color="auto"/>
              <w:bottom w:val="single" w:sz="4" w:space="0" w:color="auto"/>
              <w:right w:val="single" w:sz="4" w:space="0" w:color="auto"/>
            </w:tcBorders>
            <w:hideMark/>
          </w:tcPr>
          <w:p w14:paraId="126A9476" w14:textId="77777777" w:rsidR="0060626D" w:rsidRPr="00C10AB0" w:rsidRDefault="0060626D" w:rsidP="00685F5C">
            <w:pPr>
              <w:spacing w:line="256" w:lineRule="auto"/>
              <w:rPr>
                <w:sz w:val="20"/>
              </w:rPr>
            </w:pPr>
            <w:r>
              <w:rPr>
                <w:sz w:val="20"/>
              </w:rPr>
              <w:t>6</w:t>
            </w:r>
            <w:r w:rsidRPr="00C10AB0">
              <w:rPr>
                <w:sz w:val="20"/>
              </w:rPr>
              <w:t>.</w:t>
            </w:r>
          </w:p>
        </w:tc>
      </w:tr>
      <w:tr w:rsidR="0060626D" w14:paraId="25467743" w14:textId="77777777" w:rsidTr="00685F5C">
        <w:trPr>
          <w:gridAfter w:val="2"/>
          <w:wAfter w:w="2340" w:type="dxa"/>
          <w:trHeight w:val="240"/>
        </w:trPr>
        <w:tc>
          <w:tcPr>
            <w:tcW w:w="5578" w:type="dxa"/>
            <w:gridSpan w:val="3"/>
            <w:tcBorders>
              <w:top w:val="single" w:sz="4" w:space="0" w:color="auto"/>
              <w:left w:val="single" w:sz="4" w:space="0" w:color="auto"/>
              <w:bottom w:val="single" w:sz="4" w:space="0" w:color="auto"/>
              <w:right w:val="single" w:sz="4" w:space="0" w:color="auto"/>
            </w:tcBorders>
            <w:hideMark/>
          </w:tcPr>
          <w:p w14:paraId="07AD7AA3" w14:textId="77777777" w:rsidR="0060626D" w:rsidRDefault="0060626D" w:rsidP="00685F5C">
            <w:pPr>
              <w:spacing w:line="256" w:lineRule="auto"/>
              <w:rPr>
                <w:sz w:val="20"/>
              </w:rPr>
            </w:pPr>
            <w:r>
              <w:rPr>
                <w:sz w:val="20"/>
              </w:rPr>
              <w:t>Before engaging with the SnapArtPro Application we insure a secure user authentication system to prevent unauthorized access and storage capacity in device for saving Artwork.</w:t>
            </w:r>
          </w:p>
        </w:tc>
      </w:tr>
      <w:tr w:rsidR="0060626D" w14:paraId="6AA7822D" w14:textId="77777777" w:rsidTr="00685F5C">
        <w:trPr>
          <w:cantSplit/>
          <w:trHeight w:val="330"/>
        </w:trPr>
        <w:tc>
          <w:tcPr>
            <w:tcW w:w="7918" w:type="dxa"/>
            <w:gridSpan w:val="5"/>
            <w:tcBorders>
              <w:top w:val="single" w:sz="4" w:space="0" w:color="auto"/>
              <w:left w:val="single" w:sz="4" w:space="0" w:color="auto"/>
              <w:bottom w:val="single" w:sz="4" w:space="0" w:color="auto"/>
              <w:right w:val="single" w:sz="4" w:space="0" w:color="auto"/>
            </w:tcBorders>
            <w:hideMark/>
          </w:tcPr>
          <w:p w14:paraId="1B5A1A16" w14:textId="77777777" w:rsidR="0060626D" w:rsidRDefault="0060626D" w:rsidP="00685F5C">
            <w:pPr>
              <w:spacing w:line="256" w:lineRule="auto"/>
              <w:rPr>
                <w:b/>
                <w:sz w:val="20"/>
              </w:rPr>
            </w:pPr>
            <w:r>
              <w:rPr>
                <w:b/>
              </w:rPr>
              <w:t>Scenarios</w:t>
            </w:r>
          </w:p>
        </w:tc>
      </w:tr>
      <w:tr w:rsidR="0060626D" w14:paraId="417A1029" w14:textId="77777777" w:rsidTr="00685F5C">
        <w:trPr>
          <w:gridAfter w:val="1"/>
          <w:wAfter w:w="763" w:type="dxa"/>
          <w:cantSplit/>
          <w:trHeight w:val="475"/>
        </w:trPr>
        <w:tc>
          <w:tcPr>
            <w:tcW w:w="3210" w:type="dxa"/>
            <w:gridSpan w:val="2"/>
            <w:tcBorders>
              <w:top w:val="single" w:sz="4" w:space="0" w:color="auto"/>
              <w:left w:val="single" w:sz="4" w:space="0" w:color="auto"/>
              <w:bottom w:val="single" w:sz="4" w:space="0" w:color="auto"/>
              <w:right w:val="single" w:sz="4" w:space="0" w:color="auto"/>
            </w:tcBorders>
            <w:hideMark/>
          </w:tcPr>
          <w:p w14:paraId="3739DD6D" w14:textId="77777777" w:rsidR="0060626D" w:rsidRDefault="0060626D" w:rsidP="00685F5C">
            <w:pPr>
              <w:spacing w:line="256" w:lineRule="auto"/>
              <w:rPr>
                <w:b/>
                <w:sz w:val="20"/>
              </w:rPr>
            </w:pPr>
            <w:r>
              <w:rPr>
                <w:b/>
                <w:sz w:val="20"/>
              </w:rPr>
              <w:t>Action</w:t>
            </w:r>
          </w:p>
        </w:tc>
        <w:tc>
          <w:tcPr>
            <w:tcW w:w="3945" w:type="dxa"/>
            <w:gridSpan w:val="2"/>
            <w:tcBorders>
              <w:top w:val="single" w:sz="4" w:space="0" w:color="auto"/>
              <w:left w:val="single" w:sz="4" w:space="0" w:color="auto"/>
              <w:bottom w:val="single" w:sz="4" w:space="0" w:color="auto"/>
              <w:right w:val="single" w:sz="4" w:space="0" w:color="auto"/>
            </w:tcBorders>
            <w:hideMark/>
          </w:tcPr>
          <w:p w14:paraId="41F079B6" w14:textId="77777777" w:rsidR="0060626D" w:rsidRDefault="0060626D" w:rsidP="00685F5C">
            <w:pPr>
              <w:spacing w:line="256" w:lineRule="auto"/>
              <w:rPr>
                <w:b/>
                <w:sz w:val="20"/>
              </w:rPr>
            </w:pPr>
            <w:r>
              <w:rPr>
                <w:b/>
                <w:sz w:val="20"/>
              </w:rPr>
              <w:t>Software Reaction</w:t>
            </w:r>
          </w:p>
        </w:tc>
      </w:tr>
      <w:tr w:rsidR="0060626D" w:rsidRPr="00BB5E8D" w14:paraId="6CC9FF68" w14:textId="77777777" w:rsidTr="00685F5C">
        <w:trPr>
          <w:gridAfter w:val="1"/>
          <w:wAfter w:w="763" w:type="dxa"/>
          <w:cantSplit/>
          <w:trHeight w:val="165"/>
        </w:trPr>
        <w:tc>
          <w:tcPr>
            <w:tcW w:w="3210" w:type="dxa"/>
            <w:gridSpan w:val="2"/>
            <w:tcBorders>
              <w:top w:val="single" w:sz="4" w:space="0" w:color="auto"/>
              <w:left w:val="single" w:sz="4" w:space="0" w:color="auto"/>
              <w:bottom w:val="single" w:sz="4" w:space="0" w:color="auto"/>
              <w:right w:val="single" w:sz="4" w:space="0" w:color="auto"/>
            </w:tcBorders>
            <w:hideMark/>
          </w:tcPr>
          <w:p w14:paraId="02CAD4F5" w14:textId="77777777" w:rsidR="0060626D" w:rsidRPr="00BB5E8D" w:rsidRDefault="0060626D" w:rsidP="00685F5C">
            <w:pPr>
              <w:spacing w:line="256" w:lineRule="auto"/>
              <w:rPr>
                <w:sz w:val="20"/>
              </w:rPr>
            </w:pPr>
            <w:r w:rsidRPr="00BB5E8D">
              <w:rPr>
                <w:sz w:val="20"/>
              </w:rPr>
              <w:t>Artist will ma</w:t>
            </w:r>
            <w:r>
              <w:rPr>
                <w:sz w:val="20"/>
              </w:rPr>
              <w:t>k</w:t>
            </w:r>
            <w:r w:rsidRPr="00BB5E8D">
              <w:rPr>
                <w:sz w:val="20"/>
              </w:rPr>
              <w:t>e a sketch on device.</w:t>
            </w:r>
          </w:p>
        </w:tc>
        <w:tc>
          <w:tcPr>
            <w:tcW w:w="3945" w:type="dxa"/>
            <w:gridSpan w:val="2"/>
            <w:tcBorders>
              <w:top w:val="single" w:sz="4" w:space="0" w:color="auto"/>
              <w:left w:val="single" w:sz="4" w:space="0" w:color="auto"/>
              <w:bottom w:val="single" w:sz="4" w:space="0" w:color="auto"/>
              <w:right w:val="single" w:sz="4" w:space="0" w:color="auto"/>
            </w:tcBorders>
            <w:hideMark/>
          </w:tcPr>
          <w:p w14:paraId="3A58693C" w14:textId="77777777" w:rsidR="0060626D" w:rsidRPr="00BB5E8D" w:rsidRDefault="0060626D" w:rsidP="00685F5C">
            <w:pPr>
              <w:spacing w:line="256" w:lineRule="auto"/>
              <w:rPr>
                <w:sz w:val="20"/>
              </w:rPr>
            </w:pPr>
            <w:r w:rsidRPr="00BB5E8D">
              <w:rPr>
                <w:sz w:val="20"/>
              </w:rPr>
              <w:t xml:space="preserve">Sketch will use </w:t>
            </w:r>
            <w:r>
              <w:rPr>
                <w:sz w:val="20"/>
              </w:rPr>
              <w:t>generated</w:t>
            </w:r>
            <w:r w:rsidRPr="00BB5E8D">
              <w:rPr>
                <w:sz w:val="20"/>
              </w:rPr>
              <w:t xml:space="preserve"> </w:t>
            </w:r>
            <w:r>
              <w:rPr>
                <w:sz w:val="20"/>
              </w:rPr>
              <w:t xml:space="preserve">on </w:t>
            </w:r>
            <w:r w:rsidRPr="00BB5E8D">
              <w:rPr>
                <w:sz w:val="20"/>
              </w:rPr>
              <w:t>device.</w:t>
            </w:r>
          </w:p>
        </w:tc>
      </w:tr>
      <w:tr w:rsidR="0060626D" w14:paraId="5A55D676" w14:textId="77777777" w:rsidTr="00685F5C">
        <w:trPr>
          <w:gridAfter w:val="1"/>
          <w:wAfter w:w="763" w:type="dxa"/>
          <w:cantSplit/>
          <w:trHeight w:val="225"/>
        </w:trPr>
        <w:tc>
          <w:tcPr>
            <w:tcW w:w="3210" w:type="dxa"/>
            <w:gridSpan w:val="2"/>
            <w:tcBorders>
              <w:top w:val="single" w:sz="4" w:space="0" w:color="auto"/>
              <w:left w:val="single" w:sz="4" w:space="0" w:color="auto"/>
              <w:bottom w:val="single" w:sz="4" w:space="0" w:color="auto"/>
              <w:right w:val="single" w:sz="4" w:space="0" w:color="auto"/>
            </w:tcBorders>
            <w:hideMark/>
          </w:tcPr>
          <w:p w14:paraId="1C583D1B" w14:textId="77777777" w:rsidR="0060626D" w:rsidRDefault="0060626D" w:rsidP="00685F5C">
            <w:pPr>
              <w:spacing w:line="256" w:lineRule="auto"/>
              <w:rPr>
                <w:sz w:val="20"/>
              </w:rPr>
            </w:pPr>
            <w:r>
              <w:rPr>
                <w:sz w:val="20"/>
              </w:rPr>
              <w:t>Artist capture image by camera.</w:t>
            </w:r>
          </w:p>
        </w:tc>
        <w:tc>
          <w:tcPr>
            <w:tcW w:w="3945" w:type="dxa"/>
            <w:gridSpan w:val="2"/>
            <w:tcBorders>
              <w:top w:val="single" w:sz="4" w:space="0" w:color="auto"/>
              <w:left w:val="single" w:sz="4" w:space="0" w:color="auto"/>
              <w:bottom w:val="single" w:sz="4" w:space="0" w:color="auto"/>
              <w:right w:val="single" w:sz="4" w:space="0" w:color="auto"/>
            </w:tcBorders>
            <w:hideMark/>
          </w:tcPr>
          <w:p w14:paraId="002D0643" w14:textId="77777777" w:rsidR="0060626D" w:rsidRDefault="0060626D" w:rsidP="00685F5C">
            <w:pPr>
              <w:spacing w:line="256" w:lineRule="auto"/>
              <w:rPr>
                <w:sz w:val="20"/>
              </w:rPr>
            </w:pPr>
            <w:r>
              <w:rPr>
                <w:sz w:val="20"/>
              </w:rPr>
              <w:t>Image will be captured on device.</w:t>
            </w:r>
          </w:p>
        </w:tc>
      </w:tr>
      <w:tr w:rsidR="0060626D" w14:paraId="398BBC10" w14:textId="77777777" w:rsidTr="00685F5C">
        <w:trPr>
          <w:gridAfter w:val="1"/>
          <w:wAfter w:w="763" w:type="dxa"/>
          <w:cantSplit/>
          <w:trHeight w:val="225"/>
        </w:trPr>
        <w:tc>
          <w:tcPr>
            <w:tcW w:w="3210" w:type="dxa"/>
            <w:gridSpan w:val="2"/>
            <w:tcBorders>
              <w:top w:val="single" w:sz="4" w:space="0" w:color="auto"/>
              <w:left w:val="single" w:sz="4" w:space="0" w:color="auto"/>
              <w:bottom w:val="single" w:sz="4" w:space="0" w:color="auto"/>
              <w:right w:val="single" w:sz="4" w:space="0" w:color="auto"/>
            </w:tcBorders>
            <w:hideMark/>
          </w:tcPr>
          <w:p w14:paraId="2A114775" w14:textId="77777777" w:rsidR="0060626D" w:rsidRDefault="0060626D" w:rsidP="00685F5C">
            <w:pPr>
              <w:spacing w:line="256" w:lineRule="auto"/>
              <w:rPr>
                <w:sz w:val="20"/>
              </w:rPr>
            </w:pPr>
            <w:r>
              <w:rPr>
                <w:sz w:val="20"/>
              </w:rPr>
              <w:t>Artist will generate AI images.</w:t>
            </w:r>
          </w:p>
        </w:tc>
        <w:tc>
          <w:tcPr>
            <w:tcW w:w="3945" w:type="dxa"/>
            <w:gridSpan w:val="2"/>
            <w:tcBorders>
              <w:top w:val="single" w:sz="4" w:space="0" w:color="auto"/>
              <w:left w:val="single" w:sz="4" w:space="0" w:color="auto"/>
              <w:bottom w:val="single" w:sz="4" w:space="0" w:color="auto"/>
              <w:right w:val="single" w:sz="4" w:space="0" w:color="auto"/>
            </w:tcBorders>
            <w:hideMark/>
          </w:tcPr>
          <w:p w14:paraId="73EF2C84" w14:textId="77777777" w:rsidR="0060626D" w:rsidRDefault="0060626D" w:rsidP="00685F5C">
            <w:pPr>
              <w:spacing w:line="256" w:lineRule="auto"/>
              <w:rPr>
                <w:sz w:val="20"/>
              </w:rPr>
            </w:pPr>
            <w:r>
              <w:rPr>
                <w:sz w:val="20"/>
              </w:rPr>
              <w:t>Images will be generated.</w:t>
            </w:r>
          </w:p>
        </w:tc>
      </w:tr>
      <w:tr w:rsidR="0060626D" w14:paraId="3E33E460" w14:textId="77777777" w:rsidTr="00685F5C">
        <w:trPr>
          <w:gridAfter w:val="1"/>
          <w:wAfter w:w="763" w:type="dxa"/>
          <w:cantSplit/>
          <w:trHeight w:val="315"/>
        </w:trPr>
        <w:tc>
          <w:tcPr>
            <w:tcW w:w="3210" w:type="dxa"/>
            <w:gridSpan w:val="2"/>
            <w:tcBorders>
              <w:top w:val="single" w:sz="4" w:space="0" w:color="auto"/>
              <w:left w:val="single" w:sz="4" w:space="0" w:color="auto"/>
              <w:bottom w:val="single" w:sz="4" w:space="0" w:color="auto"/>
              <w:right w:val="single" w:sz="4" w:space="0" w:color="auto"/>
            </w:tcBorders>
            <w:hideMark/>
          </w:tcPr>
          <w:p w14:paraId="40BA923F" w14:textId="77777777" w:rsidR="0060626D" w:rsidRDefault="0060626D" w:rsidP="00685F5C">
            <w:pPr>
              <w:spacing w:line="256" w:lineRule="auto"/>
              <w:rPr>
                <w:sz w:val="20"/>
              </w:rPr>
            </w:pPr>
            <w:r>
              <w:rPr>
                <w:sz w:val="20"/>
              </w:rPr>
              <w:t>Artist will click save button.</w:t>
            </w:r>
          </w:p>
        </w:tc>
        <w:tc>
          <w:tcPr>
            <w:tcW w:w="3945" w:type="dxa"/>
            <w:gridSpan w:val="2"/>
            <w:tcBorders>
              <w:top w:val="single" w:sz="4" w:space="0" w:color="auto"/>
              <w:left w:val="single" w:sz="4" w:space="0" w:color="auto"/>
              <w:bottom w:val="single" w:sz="4" w:space="0" w:color="auto"/>
              <w:right w:val="single" w:sz="4" w:space="0" w:color="auto"/>
            </w:tcBorders>
            <w:hideMark/>
          </w:tcPr>
          <w:p w14:paraId="50894BF5" w14:textId="77777777" w:rsidR="0060626D" w:rsidRDefault="0060626D" w:rsidP="00685F5C">
            <w:pPr>
              <w:spacing w:line="256" w:lineRule="auto"/>
              <w:rPr>
                <w:sz w:val="20"/>
              </w:rPr>
            </w:pPr>
            <w:r>
              <w:rPr>
                <w:sz w:val="20"/>
              </w:rPr>
              <w:t>All Artwork and images will be saved in device storage.</w:t>
            </w:r>
          </w:p>
        </w:tc>
      </w:tr>
      <w:tr w:rsidR="0060626D" w14:paraId="3E7A8B82" w14:textId="77777777" w:rsidTr="00685F5C">
        <w:trPr>
          <w:cantSplit/>
          <w:trHeight w:val="345"/>
        </w:trPr>
        <w:tc>
          <w:tcPr>
            <w:tcW w:w="7918" w:type="dxa"/>
            <w:gridSpan w:val="5"/>
            <w:tcBorders>
              <w:top w:val="single" w:sz="4" w:space="0" w:color="auto"/>
              <w:left w:val="single" w:sz="4" w:space="0" w:color="auto"/>
              <w:bottom w:val="single" w:sz="4" w:space="0" w:color="auto"/>
              <w:right w:val="single" w:sz="4" w:space="0" w:color="auto"/>
            </w:tcBorders>
            <w:hideMark/>
          </w:tcPr>
          <w:p w14:paraId="67CCFFB4" w14:textId="77777777" w:rsidR="0060626D" w:rsidRDefault="0060626D" w:rsidP="00685F5C">
            <w:pPr>
              <w:spacing w:line="256" w:lineRule="auto"/>
              <w:rPr>
                <w:b/>
                <w:sz w:val="20"/>
              </w:rPr>
            </w:pPr>
            <w:r>
              <w:rPr>
                <w:b/>
                <w:sz w:val="20"/>
              </w:rPr>
              <w:t>Alternate Scenarios.</w:t>
            </w:r>
          </w:p>
        </w:tc>
      </w:tr>
      <w:tr w:rsidR="0060626D" w14:paraId="00676927" w14:textId="77777777" w:rsidTr="00685F5C">
        <w:trPr>
          <w:cantSplit/>
          <w:trHeight w:val="315"/>
        </w:trPr>
        <w:tc>
          <w:tcPr>
            <w:tcW w:w="7918" w:type="dxa"/>
            <w:gridSpan w:val="5"/>
            <w:tcBorders>
              <w:top w:val="single" w:sz="4" w:space="0" w:color="auto"/>
              <w:left w:val="single" w:sz="4" w:space="0" w:color="auto"/>
              <w:bottom w:val="single" w:sz="4" w:space="0" w:color="auto"/>
              <w:right w:val="single" w:sz="4" w:space="0" w:color="auto"/>
            </w:tcBorders>
            <w:hideMark/>
          </w:tcPr>
          <w:p w14:paraId="7E46E260" w14:textId="77777777" w:rsidR="0060626D" w:rsidRDefault="0060626D" w:rsidP="00685F5C">
            <w:pPr>
              <w:spacing w:line="256" w:lineRule="auto"/>
              <w:rPr>
                <w:b/>
              </w:rPr>
            </w:pPr>
            <w:r>
              <w:rPr>
                <w:b/>
              </w:rPr>
              <w:t xml:space="preserve">Post Conditions </w:t>
            </w:r>
          </w:p>
        </w:tc>
      </w:tr>
      <w:tr w:rsidR="0060626D" w14:paraId="2F325E89" w14:textId="77777777" w:rsidTr="00685F5C">
        <w:trPr>
          <w:gridAfter w:val="1"/>
          <w:wAfter w:w="763" w:type="dxa"/>
          <w:cantSplit/>
          <w:trHeight w:val="315"/>
        </w:trPr>
        <w:tc>
          <w:tcPr>
            <w:tcW w:w="7155" w:type="dxa"/>
            <w:gridSpan w:val="4"/>
            <w:tcBorders>
              <w:top w:val="single" w:sz="4" w:space="0" w:color="auto"/>
              <w:left w:val="single" w:sz="4" w:space="0" w:color="auto"/>
              <w:bottom w:val="single" w:sz="4" w:space="0" w:color="auto"/>
              <w:right w:val="single" w:sz="4" w:space="0" w:color="auto"/>
            </w:tcBorders>
            <w:hideMark/>
          </w:tcPr>
          <w:p w14:paraId="1A399C6A" w14:textId="77777777" w:rsidR="0060626D" w:rsidRDefault="0060626D" w:rsidP="00685F5C">
            <w:pPr>
              <w:spacing w:line="256" w:lineRule="auto"/>
              <w:rPr>
                <w:b/>
                <w:sz w:val="20"/>
              </w:rPr>
            </w:pPr>
            <w:r>
              <w:rPr>
                <w:b/>
                <w:sz w:val="20"/>
              </w:rPr>
              <w:t>Description</w:t>
            </w:r>
          </w:p>
        </w:tc>
      </w:tr>
      <w:tr w:rsidR="0060626D" w14:paraId="46F82F4C" w14:textId="77777777" w:rsidTr="00685F5C">
        <w:trPr>
          <w:gridAfter w:val="1"/>
          <w:wAfter w:w="763" w:type="dxa"/>
          <w:cantSplit/>
          <w:trHeight w:val="315"/>
        </w:trPr>
        <w:tc>
          <w:tcPr>
            <w:tcW w:w="7155" w:type="dxa"/>
            <w:gridSpan w:val="4"/>
            <w:tcBorders>
              <w:top w:val="single" w:sz="4" w:space="0" w:color="auto"/>
              <w:left w:val="single" w:sz="4" w:space="0" w:color="auto"/>
              <w:bottom w:val="single" w:sz="4" w:space="0" w:color="auto"/>
              <w:right w:val="single" w:sz="4" w:space="0" w:color="auto"/>
            </w:tcBorders>
            <w:hideMark/>
          </w:tcPr>
          <w:p w14:paraId="3A616F50" w14:textId="77777777" w:rsidR="0060626D" w:rsidRDefault="0060626D" w:rsidP="00685F5C">
            <w:pPr>
              <w:spacing w:line="256" w:lineRule="auto"/>
              <w:rPr>
                <w:i/>
                <w:sz w:val="20"/>
              </w:rPr>
            </w:pPr>
            <w:r w:rsidRPr="00BB5E8D">
              <w:rPr>
                <w:sz w:val="20"/>
              </w:rPr>
              <w:t xml:space="preserve">Sketch will use </w:t>
            </w:r>
            <w:r>
              <w:rPr>
                <w:sz w:val="20"/>
              </w:rPr>
              <w:t>generated</w:t>
            </w:r>
            <w:r w:rsidRPr="00BB5E8D">
              <w:rPr>
                <w:sz w:val="20"/>
              </w:rPr>
              <w:t xml:space="preserve"> </w:t>
            </w:r>
            <w:r>
              <w:rPr>
                <w:sz w:val="20"/>
              </w:rPr>
              <w:t xml:space="preserve">on </w:t>
            </w:r>
            <w:r w:rsidRPr="00BB5E8D">
              <w:rPr>
                <w:sz w:val="20"/>
              </w:rPr>
              <w:t>device.</w:t>
            </w:r>
          </w:p>
        </w:tc>
      </w:tr>
      <w:tr w:rsidR="0060626D" w14:paraId="0FC3C660" w14:textId="77777777" w:rsidTr="00685F5C">
        <w:trPr>
          <w:gridAfter w:val="1"/>
          <w:wAfter w:w="763" w:type="dxa"/>
          <w:cantSplit/>
          <w:trHeight w:val="315"/>
        </w:trPr>
        <w:tc>
          <w:tcPr>
            <w:tcW w:w="7155" w:type="dxa"/>
            <w:gridSpan w:val="4"/>
            <w:tcBorders>
              <w:top w:val="single" w:sz="4" w:space="0" w:color="auto"/>
              <w:left w:val="single" w:sz="4" w:space="0" w:color="auto"/>
              <w:bottom w:val="single" w:sz="4" w:space="0" w:color="auto"/>
              <w:right w:val="single" w:sz="4" w:space="0" w:color="auto"/>
            </w:tcBorders>
            <w:hideMark/>
          </w:tcPr>
          <w:p w14:paraId="3A3B4B47" w14:textId="77777777" w:rsidR="0060626D" w:rsidRDefault="0060626D" w:rsidP="00685F5C">
            <w:pPr>
              <w:spacing w:line="256" w:lineRule="auto"/>
              <w:rPr>
                <w:sz w:val="20"/>
              </w:rPr>
            </w:pPr>
            <w:r>
              <w:rPr>
                <w:sz w:val="20"/>
              </w:rPr>
              <w:t>All Artwork and images will be saved in device storage.</w:t>
            </w:r>
          </w:p>
        </w:tc>
      </w:tr>
      <w:tr w:rsidR="0060626D" w14:paraId="1F6707DC" w14:textId="77777777" w:rsidTr="00685F5C">
        <w:trPr>
          <w:gridAfter w:val="1"/>
          <w:wAfter w:w="763" w:type="dxa"/>
          <w:cantSplit/>
          <w:trHeight w:val="315"/>
        </w:trPr>
        <w:tc>
          <w:tcPr>
            <w:tcW w:w="7155" w:type="dxa"/>
            <w:gridSpan w:val="4"/>
            <w:tcBorders>
              <w:top w:val="single" w:sz="4" w:space="0" w:color="auto"/>
              <w:left w:val="single" w:sz="4" w:space="0" w:color="auto"/>
              <w:bottom w:val="single" w:sz="4" w:space="0" w:color="auto"/>
              <w:right w:val="single" w:sz="4" w:space="0" w:color="auto"/>
            </w:tcBorders>
            <w:hideMark/>
          </w:tcPr>
          <w:p w14:paraId="649E13B6" w14:textId="77777777" w:rsidR="0060626D" w:rsidRDefault="0060626D" w:rsidP="00685F5C">
            <w:pPr>
              <w:spacing w:line="256" w:lineRule="auto"/>
              <w:rPr>
                <w:sz w:val="20"/>
              </w:rPr>
            </w:pPr>
            <w:r>
              <w:rPr>
                <w:sz w:val="20"/>
              </w:rPr>
              <w:t>This Artwork can be used for future usage or learning process.</w:t>
            </w:r>
          </w:p>
        </w:tc>
      </w:tr>
      <w:tr w:rsidR="0060626D" w14:paraId="502288D1" w14:textId="77777777" w:rsidTr="00685F5C">
        <w:trPr>
          <w:cantSplit/>
          <w:trHeight w:val="315"/>
        </w:trPr>
        <w:tc>
          <w:tcPr>
            <w:tcW w:w="2700" w:type="dxa"/>
            <w:tcBorders>
              <w:top w:val="single" w:sz="4" w:space="0" w:color="auto"/>
              <w:left w:val="single" w:sz="4" w:space="0" w:color="auto"/>
              <w:bottom w:val="single" w:sz="4" w:space="0" w:color="auto"/>
              <w:right w:val="single" w:sz="4" w:space="0" w:color="auto"/>
            </w:tcBorders>
            <w:hideMark/>
          </w:tcPr>
          <w:p w14:paraId="4EA53520" w14:textId="77777777" w:rsidR="0060626D" w:rsidRDefault="0060626D" w:rsidP="00685F5C">
            <w:pPr>
              <w:spacing w:line="256" w:lineRule="auto"/>
              <w:rPr>
                <w:b/>
                <w:sz w:val="20"/>
              </w:rPr>
            </w:pPr>
            <w:r>
              <w:rPr>
                <w:b/>
                <w:sz w:val="20"/>
              </w:rPr>
              <w:t>Use Case Cross referenced</w:t>
            </w:r>
          </w:p>
        </w:tc>
        <w:tc>
          <w:tcPr>
            <w:tcW w:w="5218" w:type="dxa"/>
            <w:gridSpan w:val="4"/>
            <w:tcBorders>
              <w:top w:val="single" w:sz="4" w:space="0" w:color="auto"/>
              <w:left w:val="single" w:sz="4" w:space="0" w:color="auto"/>
              <w:bottom w:val="single" w:sz="4" w:space="0" w:color="auto"/>
              <w:right w:val="single" w:sz="4" w:space="0" w:color="auto"/>
            </w:tcBorders>
            <w:hideMark/>
          </w:tcPr>
          <w:p w14:paraId="32F3DAED" w14:textId="77777777" w:rsidR="0060626D" w:rsidRDefault="0060626D" w:rsidP="00685F5C">
            <w:pPr>
              <w:spacing w:line="256" w:lineRule="auto"/>
              <w:rPr>
                <w:i/>
                <w:sz w:val="20"/>
              </w:rPr>
            </w:pPr>
            <w:r>
              <w:rPr>
                <w:i/>
                <w:sz w:val="20"/>
              </w:rPr>
              <w:t>&lt;Related use cases, which use or are used by this use case&gt;</w:t>
            </w:r>
          </w:p>
        </w:tc>
      </w:tr>
      <w:tr w:rsidR="0060626D" w14:paraId="10CBC807" w14:textId="77777777" w:rsidTr="00685F5C">
        <w:trPr>
          <w:cantSplit/>
          <w:trHeight w:val="315"/>
        </w:trPr>
        <w:tc>
          <w:tcPr>
            <w:tcW w:w="2700" w:type="dxa"/>
            <w:tcBorders>
              <w:top w:val="single" w:sz="4" w:space="0" w:color="auto"/>
              <w:left w:val="single" w:sz="4" w:space="0" w:color="auto"/>
              <w:bottom w:val="single" w:sz="4" w:space="0" w:color="auto"/>
              <w:right w:val="single" w:sz="4" w:space="0" w:color="auto"/>
            </w:tcBorders>
            <w:hideMark/>
          </w:tcPr>
          <w:p w14:paraId="57E7A825" w14:textId="77777777" w:rsidR="0060626D" w:rsidRDefault="0060626D" w:rsidP="00685F5C">
            <w:pPr>
              <w:spacing w:line="256" w:lineRule="auto"/>
              <w:rPr>
                <w:b/>
                <w:sz w:val="20"/>
              </w:rPr>
            </w:pPr>
            <w:r>
              <w:rPr>
                <w:b/>
                <w:sz w:val="20"/>
              </w:rPr>
              <w:t>User Interface reference</w:t>
            </w:r>
          </w:p>
        </w:tc>
        <w:tc>
          <w:tcPr>
            <w:tcW w:w="5218" w:type="dxa"/>
            <w:gridSpan w:val="4"/>
            <w:tcBorders>
              <w:top w:val="single" w:sz="4" w:space="0" w:color="auto"/>
              <w:left w:val="single" w:sz="4" w:space="0" w:color="auto"/>
              <w:bottom w:val="single" w:sz="4" w:space="0" w:color="auto"/>
              <w:right w:val="single" w:sz="4" w:space="0" w:color="auto"/>
            </w:tcBorders>
            <w:hideMark/>
          </w:tcPr>
          <w:p w14:paraId="6D2A74B2" w14:textId="77777777" w:rsidR="0060626D" w:rsidRDefault="0060626D" w:rsidP="00685F5C">
            <w:pPr>
              <w:spacing w:line="256" w:lineRule="auto"/>
              <w:rPr>
                <w:i/>
                <w:sz w:val="20"/>
              </w:rPr>
            </w:pPr>
            <w:r>
              <w:rPr>
                <w:i/>
                <w:sz w:val="20"/>
              </w:rPr>
              <w:t xml:space="preserve">List user interface(s) that are related to this use case. Use numbered list in case of more than one user interface elements. </w:t>
            </w:r>
          </w:p>
        </w:tc>
      </w:tr>
      <w:tr w:rsidR="0060626D" w14:paraId="619A7E9B" w14:textId="77777777" w:rsidTr="00685F5C">
        <w:trPr>
          <w:cantSplit/>
          <w:trHeight w:val="315"/>
        </w:trPr>
        <w:tc>
          <w:tcPr>
            <w:tcW w:w="7918" w:type="dxa"/>
            <w:gridSpan w:val="5"/>
            <w:tcBorders>
              <w:top w:val="single" w:sz="4" w:space="0" w:color="auto"/>
              <w:left w:val="single" w:sz="4" w:space="0" w:color="auto"/>
              <w:bottom w:val="single" w:sz="4" w:space="0" w:color="auto"/>
              <w:right w:val="single" w:sz="4" w:space="0" w:color="auto"/>
            </w:tcBorders>
          </w:tcPr>
          <w:p w14:paraId="74C575A7" w14:textId="77777777" w:rsidR="0060626D" w:rsidRDefault="0060626D" w:rsidP="00685F5C">
            <w:pPr>
              <w:spacing w:line="256" w:lineRule="auto"/>
              <w:rPr>
                <w:ins w:id="78" w:author="Maryum Xedi" w:date="2002-04-03T20:08:00Z"/>
                <w:sz w:val="20"/>
              </w:rPr>
            </w:pPr>
            <w:ins w:id="79" w:author="Maryum Xedi" w:date="2002-04-03T20:08:00Z">
              <w:r>
                <w:rPr>
                  <w:b/>
                  <w:sz w:val="20"/>
                </w:rPr>
                <w:t>Concurrency and Response</w:t>
              </w:r>
            </w:ins>
            <w:ins w:id="80" w:author="Maryum Xedi" w:date="2002-04-03T20:09:00Z">
              <w:r>
                <w:rPr>
                  <w:b/>
                  <w:sz w:val="20"/>
                </w:rPr>
                <w:br/>
              </w:r>
              <w:r>
                <w:rPr>
                  <w:i/>
                  <w:sz w:val="20"/>
                </w:rPr>
                <w:t xml:space="preserve">Give an estimate of the following </w:t>
              </w:r>
            </w:ins>
          </w:p>
          <w:p w14:paraId="563F81F3" w14:textId="77777777" w:rsidR="0060626D" w:rsidRDefault="0060626D" w:rsidP="0060626D">
            <w:pPr>
              <w:numPr>
                <w:ilvl w:val="0"/>
                <w:numId w:val="3"/>
              </w:numPr>
              <w:spacing w:after="0" w:line="256" w:lineRule="auto"/>
              <w:rPr>
                <w:ins w:id="81" w:author="Maryum Xedi" w:date="2002-04-03T20:09:00Z"/>
                <w:i/>
                <w:sz w:val="20"/>
              </w:rPr>
            </w:pPr>
            <w:ins w:id="82" w:author="Maryum Xedi" w:date="2002-04-03T20:09:00Z">
              <w:r>
                <w:rPr>
                  <w:i/>
                  <w:sz w:val="20"/>
                </w:rPr>
                <w:t>Number of concurrent users</w:t>
              </w:r>
            </w:ins>
          </w:p>
          <w:p w14:paraId="5D6931E6" w14:textId="77777777" w:rsidR="0060626D" w:rsidRDefault="0060626D" w:rsidP="0060626D">
            <w:pPr>
              <w:numPr>
                <w:ilvl w:val="0"/>
                <w:numId w:val="3"/>
              </w:numPr>
              <w:spacing w:after="0" w:line="256" w:lineRule="auto"/>
              <w:rPr>
                <w:ins w:id="83" w:author="Maryum Xedi" w:date="2002-04-03T20:10:00Z"/>
                <w:i/>
                <w:sz w:val="20"/>
              </w:rPr>
            </w:pPr>
            <w:ins w:id="84" w:author="Maryum Xedi" w:date="2002-04-03T20:10:00Z">
              <w:r>
                <w:rPr>
                  <w:i/>
                  <w:sz w:val="20"/>
                </w:rPr>
                <w:t>Expected response time of the use case</w:t>
              </w:r>
            </w:ins>
          </w:p>
          <w:p w14:paraId="27AC309A" w14:textId="77777777" w:rsidR="0060626D" w:rsidRDefault="0060626D" w:rsidP="00685F5C">
            <w:pPr>
              <w:spacing w:line="256" w:lineRule="auto"/>
              <w:rPr>
                <w:ins w:id="85" w:author="Maryum Xedi" w:date="2002-04-03T20:10:00Z"/>
                <w:i/>
                <w:sz w:val="20"/>
              </w:rPr>
            </w:pPr>
          </w:p>
          <w:p w14:paraId="13D15AF1" w14:textId="77777777" w:rsidR="0060626D" w:rsidRDefault="0060626D" w:rsidP="00685F5C">
            <w:pPr>
              <w:spacing w:line="256" w:lineRule="auto"/>
              <w:rPr>
                <w:ins w:id="86" w:author="Maryum Xedi" w:date="2002-04-03T20:08:00Z"/>
                <w:i/>
                <w:sz w:val="20"/>
              </w:rPr>
            </w:pPr>
          </w:p>
        </w:tc>
      </w:tr>
    </w:tbl>
    <w:p w14:paraId="7B8D1039" w14:textId="2E00FB76" w:rsidR="00681F49" w:rsidRPr="00681F49" w:rsidRDefault="00681F49" w:rsidP="00681F49">
      <w:pPr>
        <w:spacing w:before="100" w:beforeAutospacing="1" w:after="100" w:afterAutospacing="1" w:line="240" w:lineRule="auto"/>
        <w:rPr>
          <w:rFonts w:ascii="Times New Roman" w:eastAsia="Times New Roman" w:hAnsi="Times New Roman" w:cs="Times New Roman"/>
          <w:sz w:val="24"/>
          <w:szCs w:val="24"/>
        </w:rPr>
      </w:pPr>
      <w:r w:rsidRPr="00681F49">
        <w:rPr>
          <w:rFonts w:ascii="Times New Roman" w:eastAsia="Times New Roman" w:hAnsi="Times New Roman" w:cs="Times New Roman"/>
          <w:noProof/>
          <w:sz w:val="24"/>
          <w:szCs w:val="24"/>
        </w:rPr>
        <w:lastRenderedPageBreak/>
        <w:drawing>
          <wp:inline distT="0" distB="0" distL="0" distR="0" wp14:anchorId="199B72BA" wp14:editId="423BF65A">
            <wp:extent cx="6461329" cy="4601845"/>
            <wp:effectExtent l="0" t="0" r="0" b="8255"/>
            <wp:docPr id="7" name="Picture 7" descr="C:\Users\Sheraz Kharal\Desktop\FYP\IMG-20240621-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raz Kharal\Desktop\FYP\IMG-20240621-WA00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5121" cy="4654401"/>
                    </a:xfrm>
                    <a:prstGeom prst="rect">
                      <a:avLst/>
                    </a:prstGeom>
                    <a:noFill/>
                    <a:ln>
                      <a:noFill/>
                    </a:ln>
                  </pic:spPr>
                </pic:pic>
              </a:graphicData>
            </a:graphic>
          </wp:inline>
        </w:drawing>
      </w:r>
    </w:p>
    <w:p w14:paraId="6A48A3EB" w14:textId="5B29415A" w:rsidR="0060626D" w:rsidRDefault="0060626D" w:rsidP="00A02926"/>
    <w:p w14:paraId="58BD0178" w14:textId="65EE4863" w:rsidR="0077068B" w:rsidRDefault="0077068B" w:rsidP="00A02926"/>
    <w:p w14:paraId="015BD81C" w14:textId="3B7E4AFE" w:rsidR="0077068B" w:rsidRDefault="0077068B" w:rsidP="00A02926"/>
    <w:p w14:paraId="770FBB2D" w14:textId="318CAEE6" w:rsidR="0077068B" w:rsidRDefault="0077068B" w:rsidP="00A02926"/>
    <w:p w14:paraId="7D1E89A3" w14:textId="17933B7C" w:rsidR="0077068B" w:rsidRDefault="0077068B" w:rsidP="00A02926"/>
    <w:p w14:paraId="065DD4E6" w14:textId="58BD2EA8" w:rsidR="0077068B" w:rsidRDefault="0077068B" w:rsidP="00A02926"/>
    <w:p w14:paraId="6CB3B839" w14:textId="45AF50B4" w:rsidR="0077068B" w:rsidRDefault="0077068B" w:rsidP="00A02926"/>
    <w:p w14:paraId="71B7D5BD" w14:textId="348FB763" w:rsidR="0077068B" w:rsidRDefault="0077068B" w:rsidP="00A02926"/>
    <w:p w14:paraId="087B1108" w14:textId="74491EFE" w:rsidR="0077068B" w:rsidRDefault="0077068B" w:rsidP="00A02926"/>
    <w:p w14:paraId="3436F43B" w14:textId="4507A5B6" w:rsidR="0077068B" w:rsidRDefault="0077068B" w:rsidP="00A02926"/>
    <w:p w14:paraId="516D0D5C" w14:textId="5FA65EE2" w:rsidR="00685F5C" w:rsidRDefault="00685F5C" w:rsidP="00A02926"/>
    <w:p w14:paraId="0C92E37D" w14:textId="7A2DEEA6" w:rsidR="00685F5C" w:rsidRDefault="00685F5C" w:rsidP="00A02926"/>
    <w:p w14:paraId="4F295801" w14:textId="00220864" w:rsidR="00685F5C" w:rsidRDefault="00685F5C" w:rsidP="00A02926"/>
    <w:p w14:paraId="7F8DF88F" w14:textId="04858ACD" w:rsidR="00685F5C" w:rsidRDefault="00685F5C" w:rsidP="00A02926"/>
    <w:p w14:paraId="2D427C8F" w14:textId="47E9C0F8" w:rsidR="00685F5C" w:rsidRDefault="00685F5C" w:rsidP="00685F5C">
      <w:pPr>
        <w:pStyle w:val="Heading1"/>
      </w:pPr>
      <w:r>
        <w:lastRenderedPageBreak/>
        <w:t>Sequence Diagram:</w:t>
      </w:r>
    </w:p>
    <w:p w14:paraId="6D9CB7CB" w14:textId="3043CE73" w:rsidR="00685F5C" w:rsidRDefault="00685F5C" w:rsidP="00685F5C"/>
    <w:p w14:paraId="3453D43D" w14:textId="0F02066C" w:rsidR="00685F5C" w:rsidRDefault="00685F5C" w:rsidP="00685F5C"/>
    <w:p w14:paraId="5BBD240A" w14:textId="77777777" w:rsidR="00685F5C" w:rsidRPr="00685F5C" w:rsidRDefault="00685F5C" w:rsidP="00685F5C"/>
    <w:p w14:paraId="122A8FE6" w14:textId="77777777" w:rsidR="00685F5C" w:rsidRDefault="00685F5C" w:rsidP="00A02926"/>
    <w:p w14:paraId="43BC9BD0" w14:textId="13CAD92B" w:rsidR="0077068B" w:rsidRDefault="00685F5C" w:rsidP="00A02926">
      <w:r>
        <w:rPr>
          <w:noProof/>
        </w:rPr>
        <w:drawing>
          <wp:inline distT="0" distB="0" distL="0" distR="0" wp14:anchorId="64410D4F" wp14:editId="527C6372">
            <wp:extent cx="7002780" cy="610415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1350" cy="6129061"/>
                    </a:xfrm>
                    <a:prstGeom prst="rect">
                      <a:avLst/>
                    </a:prstGeom>
                    <a:noFill/>
                    <a:ln>
                      <a:noFill/>
                    </a:ln>
                  </pic:spPr>
                </pic:pic>
              </a:graphicData>
            </a:graphic>
          </wp:inline>
        </w:drawing>
      </w:r>
    </w:p>
    <w:p w14:paraId="1711B16F" w14:textId="1CD0BC21" w:rsidR="0077068B" w:rsidRDefault="0077068B" w:rsidP="00A02926"/>
    <w:p w14:paraId="0ECDF870" w14:textId="3C02AC47" w:rsidR="0077068B" w:rsidRDefault="0077068B" w:rsidP="00A02926"/>
    <w:p w14:paraId="4D97E2DA" w14:textId="56E6B4D6" w:rsidR="007C7715" w:rsidRDefault="007C7715" w:rsidP="00A02926"/>
    <w:p w14:paraId="6BB4684E" w14:textId="60C16BBC" w:rsidR="007C7715" w:rsidRDefault="007C7715" w:rsidP="00A02926"/>
    <w:p w14:paraId="774F0653" w14:textId="2DB2A819" w:rsidR="00CF0079" w:rsidRDefault="00CF0079" w:rsidP="00A02926"/>
    <w:p w14:paraId="39E789FE" w14:textId="02A5B6FC" w:rsidR="00CF0079" w:rsidRDefault="00CF0079" w:rsidP="00A02926"/>
    <w:p w14:paraId="2A698FA1" w14:textId="2EB7E22B" w:rsidR="00CF0079" w:rsidRDefault="00CF0079" w:rsidP="00A02926"/>
    <w:p w14:paraId="5F6C4B75" w14:textId="5897BE6A" w:rsidR="00CF0079" w:rsidRDefault="00CF0079" w:rsidP="00A02926"/>
    <w:p w14:paraId="5070CC76" w14:textId="1260B08C" w:rsidR="00CF0079" w:rsidRDefault="00CF0079" w:rsidP="00A02926"/>
    <w:p w14:paraId="2261B0FF" w14:textId="18CFDAB7" w:rsidR="00CF0079" w:rsidRDefault="00CF0079" w:rsidP="00A02926"/>
    <w:p w14:paraId="79065B2B" w14:textId="03E485C6" w:rsidR="00CF0079" w:rsidRDefault="00CF0079" w:rsidP="00A02926"/>
    <w:p w14:paraId="70ECA7DC" w14:textId="77777777" w:rsidR="00CF0079" w:rsidRDefault="00CF0079" w:rsidP="00A02926"/>
    <w:p w14:paraId="751789C7" w14:textId="658C71F9" w:rsidR="007C7715" w:rsidRDefault="007C7715" w:rsidP="00A02926">
      <w:r>
        <w:rPr>
          <w:noProof/>
        </w:rPr>
        <w:drawing>
          <wp:inline distT="0" distB="0" distL="0" distR="0" wp14:anchorId="4148A53D" wp14:editId="221C9D47">
            <wp:extent cx="6247531" cy="3576638"/>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6648" cy="3581857"/>
                    </a:xfrm>
                    <a:prstGeom prst="rect">
                      <a:avLst/>
                    </a:prstGeom>
                    <a:noFill/>
                    <a:ln>
                      <a:noFill/>
                    </a:ln>
                  </pic:spPr>
                </pic:pic>
              </a:graphicData>
            </a:graphic>
          </wp:inline>
        </w:drawing>
      </w:r>
    </w:p>
    <w:p w14:paraId="0B297625" w14:textId="58B328EF" w:rsidR="0077068B" w:rsidRDefault="0077068B" w:rsidP="00A02926"/>
    <w:p w14:paraId="6C363043" w14:textId="75E67991" w:rsidR="006F7225" w:rsidRDefault="006F7225" w:rsidP="00A02926"/>
    <w:p w14:paraId="25D29A00" w14:textId="1B6AC240" w:rsidR="006F7225" w:rsidRDefault="006F7225" w:rsidP="00A02926"/>
    <w:p w14:paraId="69AAD954" w14:textId="5A6061AD" w:rsidR="006F7225" w:rsidRDefault="006F7225" w:rsidP="00A02926"/>
    <w:p w14:paraId="3E9014D8" w14:textId="387C8AFF" w:rsidR="006F7225" w:rsidRDefault="006F7225" w:rsidP="00A02926"/>
    <w:p w14:paraId="1CED1B07" w14:textId="4F328C78" w:rsidR="006F7225" w:rsidRDefault="006F7225" w:rsidP="00A02926"/>
    <w:p w14:paraId="6143C8E2" w14:textId="007E7885" w:rsidR="006F7225" w:rsidRDefault="006F7225" w:rsidP="00A02926"/>
    <w:p w14:paraId="0EE247CF" w14:textId="19E97A3D" w:rsidR="006F7225" w:rsidRDefault="006F7225" w:rsidP="00A02926"/>
    <w:p w14:paraId="7397E8CF" w14:textId="25CB45E9" w:rsidR="006F7225" w:rsidRDefault="006F7225" w:rsidP="00A02926"/>
    <w:p w14:paraId="0245C71A" w14:textId="49F3E08D" w:rsidR="006F7225" w:rsidRDefault="006F7225" w:rsidP="00A02926"/>
    <w:p w14:paraId="769B028F" w14:textId="77777777" w:rsidR="00CF0079" w:rsidRDefault="00CF0079" w:rsidP="00CF0079"/>
    <w:p w14:paraId="33BE2229" w14:textId="77777777" w:rsidR="00CF0079" w:rsidRDefault="00CF0079" w:rsidP="00CF0079"/>
    <w:p w14:paraId="20313C43" w14:textId="26E50A5C" w:rsidR="00CF0079" w:rsidRDefault="00CF0079" w:rsidP="00CF0079">
      <w:pPr>
        <w:rPr>
          <w:b/>
          <w:sz w:val="40"/>
          <w:szCs w:val="28"/>
          <w:u w:val="single"/>
        </w:rPr>
      </w:pPr>
      <w:r>
        <w:rPr>
          <w:b/>
          <w:sz w:val="40"/>
          <w:szCs w:val="28"/>
          <w:u w:val="single"/>
        </w:rPr>
        <w:t>Class Diagram:</w:t>
      </w:r>
    </w:p>
    <w:p w14:paraId="3BCB3201" w14:textId="7D4A2E3F" w:rsidR="00CF0079" w:rsidRDefault="00CF0079" w:rsidP="00CF0079">
      <w:pPr>
        <w:rPr>
          <w:b/>
          <w:sz w:val="40"/>
          <w:szCs w:val="28"/>
          <w:u w:val="single"/>
        </w:rPr>
      </w:pPr>
    </w:p>
    <w:p w14:paraId="21DD1795" w14:textId="39DE69CC" w:rsidR="00CF0079" w:rsidRDefault="00CF0079" w:rsidP="00CF0079">
      <w:pPr>
        <w:rPr>
          <w:b/>
          <w:sz w:val="40"/>
          <w:szCs w:val="28"/>
          <w:u w:val="single"/>
        </w:rPr>
      </w:pPr>
    </w:p>
    <w:p w14:paraId="248D9991" w14:textId="77777777" w:rsidR="00CF0079" w:rsidRDefault="00CF0079" w:rsidP="00CF0079">
      <w:pPr>
        <w:rPr>
          <w:b/>
          <w:sz w:val="40"/>
          <w:szCs w:val="28"/>
          <w:u w:val="single"/>
        </w:rPr>
      </w:pPr>
    </w:p>
    <w:p w14:paraId="4824AEFF" w14:textId="5566D44A" w:rsidR="00CF0079" w:rsidRDefault="00CF0079" w:rsidP="00CF0079">
      <w:pPr>
        <w:rPr>
          <w:b/>
          <w:sz w:val="40"/>
          <w:szCs w:val="28"/>
          <w:u w:val="single"/>
        </w:rPr>
      </w:pPr>
      <w:r>
        <w:rPr>
          <w:noProof/>
        </w:rPr>
        <w:drawing>
          <wp:inline distT="0" distB="0" distL="0" distR="0" wp14:anchorId="4B2DD9F4" wp14:editId="676EF620">
            <wp:extent cx="5731510" cy="449920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99203"/>
                    </a:xfrm>
                    <a:prstGeom prst="rect">
                      <a:avLst/>
                    </a:prstGeom>
                    <a:noFill/>
                    <a:ln>
                      <a:noFill/>
                    </a:ln>
                  </pic:spPr>
                </pic:pic>
              </a:graphicData>
            </a:graphic>
          </wp:inline>
        </w:drawing>
      </w:r>
    </w:p>
    <w:p w14:paraId="1BE1A71D" w14:textId="67491D13" w:rsidR="00CF0079" w:rsidRDefault="00CF0079" w:rsidP="00CF0079"/>
    <w:p w14:paraId="7AED5417" w14:textId="7DBFEFA9" w:rsidR="00CF0079" w:rsidRDefault="00CF0079" w:rsidP="00CF0079"/>
    <w:p w14:paraId="475A2998" w14:textId="68FA8827" w:rsidR="00CF0079" w:rsidRDefault="00CF0079" w:rsidP="00CF0079"/>
    <w:p w14:paraId="6E463B7F" w14:textId="17657698" w:rsidR="00CF0079" w:rsidRDefault="00CF0079" w:rsidP="00CF0079"/>
    <w:p w14:paraId="2A8357A6" w14:textId="337C211B" w:rsidR="00CF0079" w:rsidRDefault="00CF0079" w:rsidP="00CF0079"/>
    <w:p w14:paraId="3C94C3C2" w14:textId="64F977B4" w:rsidR="009270B2" w:rsidRPr="00B34EBF" w:rsidRDefault="009270B2" w:rsidP="00CF0079"/>
    <w:p w14:paraId="3AD4D608" w14:textId="77777777" w:rsidR="00CF0079" w:rsidRDefault="00CF0079" w:rsidP="00CF0079"/>
    <w:p w14:paraId="2B4CD497" w14:textId="147456A0" w:rsidR="00B34EBF" w:rsidRDefault="00B34EBF" w:rsidP="00B34EBF">
      <w:pPr>
        <w:rPr>
          <w:b/>
          <w:sz w:val="40"/>
          <w:szCs w:val="28"/>
          <w:u w:val="single"/>
        </w:rPr>
      </w:pPr>
      <w:r>
        <w:rPr>
          <w:b/>
          <w:sz w:val="40"/>
          <w:szCs w:val="28"/>
          <w:u w:val="single"/>
        </w:rPr>
        <w:lastRenderedPageBreak/>
        <w:t>Activity Diagram:</w:t>
      </w:r>
    </w:p>
    <w:p w14:paraId="4E2BF20B" w14:textId="06F17980" w:rsidR="00B34EBF" w:rsidRDefault="00B34EBF" w:rsidP="00B34EBF">
      <w:pPr>
        <w:rPr>
          <w:b/>
          <w:sz w:val="40"/>
          <w:szCs w:val="28"/>
          <w:u w:val="single"/>
        </w:rPr>
      </w:pPr>
    </w:p>
    <w:p w14:paraId="78CECD62" w14:textId="30AA170C" w:rsidR="00B34EBF" w:rsidRDefault="00B34EBF" w:rsidP="00B34EBF">
      <w:pPr>
        <w:rPr>
          <w:b/>
          <w:sz w:val="40"/>
          <w:szCs w:val="28"/>
          <w:u w:val="single"/>
        </w:rPr>
      </w:pPr>
    </w:p>
    <w:p w14:paraId="0842F750" w14:textId="77777777" w:rsidR="00B34EBF" w:rsidRDefault="00B34EBF" w:rsidP="00B34EBF">
      <w:pPr>
        <w:rPr>
          <w:b/>
          <w:sz w:val="40"/>
          <w:szCs w:val="28"/>
          <w:u w:val="single"/>
        </w:rPr>
      </w:pPr>
    </w:p>
    <w:p w14:paraId="05055EC4" w14:textId="4FD63C58" w:rsidR="00B34EBF" w:rsidRDefault="00B34EBF" w:rsidP="00B34EBF">
      <w:pPr>
        <w:rPr>
          <w:b/>
          <w:sz w:val="40"/>
          <w:szCs w:val="28"/>
          <w:u w:val="single"/>
        </w:rPr>
      </w:pPr>
      <w:r>
        <w:rPr>
          <w:noProof/>
        </w:rPr>
        <w:drawing>
          <wp:inline distT="0" distB="0" distL="0" distR="0" wp14:anchorId="3E9C425C" wp14:editId="7E9E1D2D">
            <wp:extent cx="5466700" cy="5935980"/>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9592" cy="5939121"/>
                    </a:xfrm>
                    <a:prstGeom prst="rect">
                      <a:avLst/>
                    </a:prstGeom>
                    <a:noFill/>
                    <a:ln>
                      <a:noFill/>
                    </a:ln>
                  </pic:spPr>
                </pic:pic>
              </a:graphicData>
            </a:graphic>
          </wp:inline>
        </w:drawing>
      </w:r>
    </w:p>
    <w:p w14:paraId="05CEAE18" w14:textId="77777777" w:rsidR="00B34EBF" w:rsidRDefault="00B34EBF">
      <w:pPr>
        <w:rPr>
          <w:b/>
          <w:sz w:val="40"/>
          <w:szCs w:val="28"/>
          <w:u w:val="single"/>
        </w:rPr>
      </w:pPr>
      <w:r>
        <w:rPr>
          <w:b/>
          <w:sz w:val="40"/>
          <w:szCs w:val="28"/>
          <w:u w:val="single"/>
        </w:rPr>
        <w:br w:type="page"/>
      </w:r>
    </w:p>
    <w:p w14:paraId="5243B0EC" w14:textId="77777777" w:rsidR="00B34EBF" w:rsidRDefault="00B34EBF" w:rsidP="00B34EBF">
      <w:pPr>
        <w:rPr>
          <w:b/>
          <w:sz w:val="40"/>
          <w:szCs w:val="28"/>
          <w:u w:val="single"/>
        </w:rPr>
      </w:pPr>
    </w:p>
    <w:p w14:paraId="395DB0C7" w14:textId="77777777" w:rsidR="00B34EBF" w:rsidRDefault="00B34EBF" w:rsidP="00B34EBF">
      <w:pPr>
        <w:rPr>
          <w:b/>
          <w:sz w:val="40"/>
          <w:szCs w:val="28"/>
          <w:u w:val="single"/>
        </w:rPr>
      </w:pPr>
      <w:r w:rsidRPr="00EB06D7">
        <w:rPr>
          <w:b/>
          <w:sz w:val="40"/>
          <w:szCs w:val="28"/>
          <w:u w:val="single"/>
        </w:rPr>
        <w:t>5. Non-Functional Requirements</w:t>
      </w:r>
    </w:p>
    <w:p w14:paraId="733B2300" w14:textId="77777777" w:rsidR="0077068B" w:rsidRPr="00EB06D7" w:rsidRDefault="0077068B" w:rsidP="0077068B">
      <w:pPr>
        <w:rPr>
          <w:b/>
          <w:sz w:val="40"/>
          <w:szCs w:val="28"/>
          <w:u w:val="single"/>
        </w:rPr>
      </w:pPr>
    </w:p>
    <w:p w14:paraId="3EBA9A0E" w14:textId="77777777" w:rsidR="0077068B" w:rsidRPr="00EB06D7" w:rsidRDefault="0077068B" w:rsidP="0077068B">
      <w:pPr>
        <w:rPr>
          <w:b/>
          <w:sz w:val="36"/>
          <w:szCs w:val="28"/>
          <w:u w:val="single"/>
        </w:rPr>
      </w:pPr>
      <w:r w:rsidRPr="00EB06D7">
        <w:rPr>
          <w:b/>
          <w:sz w:val="36"/>
          <w:szCs w:val="28"/>
          <w:u w:val="single"/>
        </w:rPr>
        <w:t>5.1 Performance Requirements</w:t>
      </w:r>
    </w:p>
    <w:p w14:paraId="17B4EA06" w14:textId="77777777" w:rsidR="0077068B" w:rsidRPr="00F93FC6" w:rsidRDefault="0077068B" w:rsidP="0077068B">
      <w:pPr>
        <w:jc w:val="center"/>
      </w:pPr>
      <w:r w:rsidRPr="00F93FC6">
        <w:t>The performance requirements for the "</w:t>
      </w:r>
      <w:proofErr w:type="spellStart"/>
      <w:r w:rsidRPr="00F93FC6">
        <w:t>SnapArt</w:t>
      </w:r>
      <w:proofErr w:type="spellEnd"/>
      <w:r w:rsidRPr="00F93FC6">
        <w:t xml:space="preserve"> Pro" application include:</w:t>
      </w:r>
    </w:p>
    <w:p w14:paraId="1282A0FA" w14:textId="77777777" w:rsidR="0077068B" w:rsidRDefault="0077068B" w:rsidP="0077068B">
      <w:r w:rsidRPr="00EB06D7">
        <w:rPr>
          <w:b/>
          <w:sz w:val="28"/>
          <w:szCs w:val="24"/>
          <w:u w:val="single"/>
        </w:rPr>
        <w:t>Responsiveness:</w:t>
      </w:r>
      <w:r w:rsidRPr="00EB06D7">
        <w:rPr>
          <w:b/>
          <w:sz w:val="28"/>
          <w:szCs w:val="24"/>
        </w:rPr>
        <w:t xml:space="preserve"> </w:t>
      </w:r>
    </w:p>
    <w:p w14:paraId="38666486" w14:textId="77777777" w:rsidR="0077068B" w:rsidRPr="00F93FC6" w:rsidRDefault="0077068B" w:rsidP="0077068B">
      <w:r>
        <w:t xml:space="preserve">                         </w:t>
      </w:r>
      <w:r w:rsidRPr="00F93FC6">
        <w:t>The application should respond promptly to user inputs and deliver real-time camera overlay without significant delays.</w:t>
      </w:r>
    </w:p>
    <w:p w14:paraId="4B2B2A04" w14:textId="77777777" w:rsidR="0077068B" w:rsidRDefault="0077068B" w:rsidP="0077068B">
      <w:r w:rsidRPr="00EB06D7">
        <w:rPr>
          <w:b/>
          <w:sz w:val="28"/>
          <w:szCs w:val="24"/>
          <w:u w:val="single"/>
        </w:rPr>
        <w:t>Scalability:</w:t>
      </w:r>
      <w:r w:rsidRPr="00EB06D7">
        <w:rPr>
          <w:b/>
          <w:sz w:val="28"/>
          <w:szCs w:val="24"/>
        </w:rPr>
        <w:t xml:space="preserve"> </w:t>
      </w:r>
    </w:p>
    <w:p w14:paraId="51F7C447" w14:textId="77777777" w:rsidR="0077068B" w:rsidRPr="00F93FC6" w:rsidRDefault="0077068B" w:rsidP="0077068B">
      <w:r>
        <w:t xml:space="preserve">                           </w:t>
      </w:r>
      <w:r w:rsidRPr="00F93FC6">
        <w:t>It should be able to handle a growing user base and the storage of user-generated content.</w:t>
      </w:r>
    </w:p>
    <w:p w14:paraId="2931B60E" w14:textId="77777777" w:rsidR="0077068B" w:rsidRDefault="0077068B" w:rsidP="0077068B">
      <w:r w:rsidRPr="00EB06D7">
        <w:rPr>
          <w:b/>
          <w:sz w:val="28"/>
          <w:szCs w:val="24"/>
          <w:u w:val="single"/>
        </w:rPr>
        <w:t>Resource Efficiency:</w:t>
      </w:r>
      <w:r w:rsidRPr="00EB06D7">
        <w:rPr>
          <w:b/>
          <w:sz w:val="28"/>
          <w:szCs w:val="24"/>
        </w:rPr>
        <w:t xml:space="preserve"> </w:t>
      </w:r>
    </w:p>
    <w:p w14:paraId="7321FDE4" w14:textId="77777777" w:rsidR="0077068B" w:rsidRPr="00F93FC6" w:rsidRDefault="0077068B" w:rsidP="0077068B">
      <w:r>
        <w:t xml:space="preserve">                           </w:t>
      </w:r>
      <w:r w:rsidRPr="00F93FC6">
        <w:t>The application should utilize device resources efficiently to prevent excessive battery drain or slowdowns.</w:t>
      </w:r>
    </w:p>
    <w:p w14:paraId="7A16069D" w14:textId="77777777" w:rsidR="0077068B" w:rsidRPr="00F93FC6" w:rsidRDefault="0077068B" w:rsidP="0077068B">
      <w:pPr>
        <w:jc w:val="center"/>
        <w:rPr>
          <w:sz w:val="28"/>
          <w:szCs w:val="28"/>
        </w:rPr>
      </w:pPr>
    </w:p>
    <w:p w14:paraId="3A08BFBA" w14:textId="77777777" w:rsidR="0077068B" w:rsidRPr="00EB06D7" w:rsidRDefault="0077068B" w:rsidP="0077068B">
      <w:pPr>
        <w:rPr>
          <w:b/>
          <w:sz w:val="36"/>
          <w:szCs w:val="28"/>
          <w:u w:val="single"/>
        </w:rPr>
      </w:pPr>
      <w:r w:rsidRPr="00EB06D7">
        <w:rPr>
          <w:b/>
          <w:sz w:val="36"/>
          <w:szCs w:val="28"/>
          <w:u w:val="single"/>
        </w:rPr>
        <w:t xml:space="preserve"> 5.2 Safety Requirements</w:t>
      </w:r>
    </w:p>
    <w:p w14:paraId="7CB024CC" w14:textId="77777777" w:rsidR="0077068B" w:rsidRPr="00F93FC6" w:rsidRDefault="0077068B" w:rsidP="0077068B">
      <w:pPr>
        <w:jc w:val="center"/>
      </w:pPr>
      <w:r w:rsidRPr="00F93FC6">
        <w:t>The "</w:t>
      </w:r>
      <w:proofErr w:type="spellStart"/>
      <w:r w:rsidRPr="00F93FC6">
        <w:t>SnapArt</w:t>
      </w:r>
      <w:proofErr w:type="spellEnd"/>
      <w:r w:rsidRPr="00F93FC6">
        <w:t xml:space="preserve"> Pro" application should ensure user safety by:</w:t>
      </w:r>
    </w:p>
    <w:p w14:paraId="0C80AB56" w14:textId="77777777" w:rsidR="0077068B" w:rsidRDefault="0077068B" w:rsidP="0077068B">
      <w:r w:rsidRPr="00EB06D7">
        <w:rPr>
          <w:b/>
          <w:sz w:val="28"/>
          <w:szCs w:val="24"/>
          <w:u w:val="single"/>
        </w:rPr>
        <w:t>Data Security:</w:t>
      </w:r>
      <w:r w:rsidRPr="00EB06D7">
        <w:rPr>
          <w:b/>
          <w:sz w:val="28"/>
          <w:szCs w:val="24"/>
        </w:rPr>
        <w:t xml:space="preserve"> </w:t>
      </w:r>
    </w:p>
    <w:p w14:paraId="3F39B438" w14:textId="77777777" w:rsidR="0077068B" w:rsidRPr="00F93FC6" w:rsidRDefault="0077068B" w:rsidP="0077068B">
      <w:r>
        <w:t xml:space="preserve">                                         </w:t>
      </w:r>
      <w:r w:rsidRPr="00F93FC6">
        <w:t>Protecting user data, including images, preferences, and personal information, through robust data encryption and secure storage practices.</w:t>
      </w:r>
    </w:p>
    <w:p w14:paraId="23C3A81B" w14:textId="77777777" w:rsidR="0077068B" w:rsidRDefault="0077068B" w:rsidP="0077068B">
      <w:r w:rsidRPr="00EB06D7">
        <w:rPr>
          <w:b/>
          <w:sz w:val="28"/>
          <w:szCs w:val="24"/>
          <w:u w:val="single"/>
        </w:rPr>
        <w:t>Privacy:</w:t>
      </w:r>
      <w:r w:rsidRPr="00EB06D7">
        <w:rPr>
          <w:b/>
          <w:sz w:val="28"/>
          <w:szCs w:val="24"/>
        </w:rPr>
        <w:t xml:space="preserve"> </w:t>
      </w:r>
    </w:p>
    <w:p w14:paraId="2414CC88" w14:textId="77777777" w:rsidR="0077068B" w:rsidRPr="00F93FC6" w:rsidRDefault="0077068B" w:rsidP="0077068B">
      <w:r>
        <w:t xml:space="preserve">                                         </w:t>
      </w:r>
      <w:r w:rsidRPr="00F93FC6">
        <w:t>Adhering to privacy regulations and providing clear and transparent privacy policies to users.</w:t>
      </w:r>
    </w:p>
    <w:p w14:paraId="4CF74423" w14:textId="77777777" w:rsidR="0077068B" w:rsidRPr="00F93FC6" w:rsidRDefault="0077068B" w:rsidP="0077068B">
      <w:pPr>
        <w:jc w:val="center"/>
      </w:pPr>
    </w:p>
    <w:p w14:paraId="44FDDE89" w14:textId="77777777" w:rsidR="0077068B" w:rsidRPr="00EB06D7" w:rsidRDefault="0077068B" w:rsidP="0077068B">
      <w:pPr>
        <w:rPr>
          <w:b/>
          <w:sz w:val="36"/>
          <w:szCs w:val="28"/>
          <w:u w:val="single"/>
        </w:rPr>
      </w:pPr>
      <w:r w:rsidRPr="00EB06D7">
        <w:rPr>
          <w:b/>
          <w:sz w:val="36"/>
          <w:szCs w:val="28"/>
          <w:u w:val="single"/>
        </w:rPr>
        <w:t>5.3 Security Requirements</w:t>
      </w:r>
    </w:p>
    <w:p w14:paraId="5A4F1638" w14:textId="77777777" w:rsidR="0077068B" w:rsidRPr="00F93FC6" w:rsidRDefault="0077068B" w:rsidP="0077068B">
      <w:pPr>
        <w:jc w:val="center"/>
      </w:pPr>
      <w:r w:rsidRPr="00F93FC6">
        <w:t>To maintain the security of the application and user data:</w:t>
      </w:r>
    </w:p>
    <w:p w14:paraId="27144421" w14:textId="77777777" w:rsidR="0077068B" w:rsidRDefault="0077068B" w:rsidP="0077068B">
      <w:r w:rsidRPr="00EB06D7">
        <w:rPr>
          <w:b/>
          <w:sz w:val="28"/>
          <w:szCs w:val="24"/>
          <w:u w:val="single"/>
        </w:rPr>
        <w:t>User Authentication:</w:t>
      </w:r>
      <w:r w:rsidRPr="00EB06D7">
        <w:rPr>
          <w:b/>
          <w:sz w:val="28"/>
          <w:szCs w:val="24"/>
        </w:rPr>
        <w:t xml:space="preserve"> </w:t>
      </w:r>
    </w:p>
    <w:p w14:paraId="4F865B09" w14:textId="77777777" w:rsidR="0077068B" w:rsidRPr="00F93FC6" w:rsidRDefault="0077068B" w:rsidP="0077068B">
      <w:r>
        <w:t xml:space="preserve">                                        </w:t>
      </w:r>
      <w:r w:rsidRPr="00F93FC6">
        <w:t>Implementing secure login and authentication mechanisms to prevent unauthorized access.</w:t>
      </w:r>
    </w:p>
    <w:p w14:paraId="705F592F" w14:textId="77777777" w:rsidR="0077068B" w:rsidRDefault="0077068B" w:rsidP="0077068B">
      <w:r w:rsidRPr="00EB06D7">
        <w:rPr>
          <w:b/>
          <w:sz w:val="28"/>
          <w:szCs w:val="24"/>
          <w:u w:val="single"/>
        </w:rPr>
        <w:lastRenderedPageBreak/>
        <w:t>Protection from Malware:</w:t>
      </w:r>
      <w:r w:rsidRPr="00EB06D7">
        <w:rPr>
          <w:b/>
          <w:sz w:val="28"/>
          <w:szCs w:val="24"/>
        </w:rPr>
        <w:t xml:space="preserve"> </w:t>
      </w:r>
    </w:p>
    <w:p w14:paraId="14ED5604" w14:textId="77777777" w:rsidR="0077068B" w:rsidRPr="00F93FC6" w:rsidRDefault="0077068B" w:rsidP="0077068B">
      <w:r>
        <w:t xml:space="preserve">                                        </w:t>
      </w:r>
      <w:r w:rsidRPr="00F93FC6">
        <w:t>Regular security audits and measures to protect the app from malware and hacking attempts.</w:t>
      </w:r>
    </w:p>
    <w:p w14:paraId="70098754" w14:textId="77777777" w:rsidR="0077068B" w:rsidRPr="00F93FC6" w:rsidRDefault="0077068B" w:rsidP="0077068B">
      <w:pPr>
        <w:jc w:val="center"/>
      </w:pPr>
    </w:p>
    <w:p w14:paraId="3899A457" w14:textId="77777777" w:rsidR="0077068B" w:rsidRPr="00EB06D7" w:rsidRDefault="0077068B" w:rsidP="0077068B">
      <w:pPr>
        <w:rPr>
          <w:b/>
          <w:sz w:val="36"/>
          <w:szCs w:val="28"/>
          <w:u w:val="single"/>
        </w:rPr>
      </w:pPr>
      <w:r w:rsidRPr="00EB06D7">
        <w:rPr>
          <w:b/>
          <w:sz w:val="36"/>
          <w:szCs w:val="28"/>
          <w:u w:val="single"/>
        </w:rPr>
        <w:t>5.4 User Documentation</w:t>
      </w:r>
    </w:p>
    <w:p w14:paraId="79427D23" w14:textId="77777777" w:rsidR="0077068B" w:rsidRPr="00F93FC6" w:rsidRDefault="0077068B" w:rsidP="0077068B">
      <w:pPr>
        <w:jc w:val="center"/>
      </w:pPr>
      <w:r w:rsidRPr="00F93FC6">
        <w:t>The application should provide comprehensive user documentation, including:</w:t>
      </w:r>
    </w:p>
    <w:p w14:paraId="06C79843" w14:textId="77777777" w:rsidR="0077068B" w:rsidRDefault="0077068B" w:rsidP="0077068B">
      <w:r w:rsidRPr="00EB06D7">
        <w:rPr>
          <w:b/>
          <w:sz w:val="28"/>
          <w:szCs w:val="24"/>
          <w:u w:val="single"/>
        </w:rPr>
        <w:t>User Guide:</w:t>
      </w:r>
      <w:r w:rsidRPr="00EB06D7">
        <w:rPr>
          <w:b/>
          <w:sz w:val="28"/>
          <w:szCs w:val="24"/>
        </w:rPr>
        <w:t xml:space="preserve">  </w:t>
      </w:r>
    </w:p>
    <w:p w14:paraId="3228EF39" w14:textId="77777777" w:rsidR="0077068B" w:rsidRPr="00F93FC6" w:rsidRDefault="0077068B" w:rsidP="0077068B">
      <w:r>
        <w:t xml:space="preserve">                     </w:t>
      </w:r>
      <w:r w:rsidRPr="00F93FC6">
        <w:t>A detailed guide explaining how to use the application's features.</w:t>
      </w:r>
    </w:p>
    <w:p w14:paraId="676E2FFA" w14:textId="77777777" w:rsidR="0077068B" w:rsidRDefault="0077068B" w:rsidP="0077068B">
      <w:r w:rsidRPr="00EB06D7">
        <w:rPr>
          <w:b/>
          <w:sz w:val="28"/>
          <w:szCs w:val="24"/>
          <w:u w:val="single"/>
        </w:rPr>
        <w:t>Frequently Asked Questions (FAQs):</w:t>
      </w:r>
      <w:r w:rsidRPr="00EB06D7">
        <w:rPr>
          <w:b/>
          <w:sz w:val="28"/>
          <w:szCs w:val="24"/>
        </w:rPr>
        <w:t xml:space="preserve"> </w:t>
      </w:r>
    </w:p>
    <w:p w14:paraId="09337499" w14:textId="77777777" w:rsidR="0077068B" w:rsidRPr="00F93FC6" w:rsidRDefault="0077068B" w:rsidP="0077068B">
      <w:r>
        <w:t xml:space="preserve">                       </w:t>
      </w:r>
      <w:r w:rsidRPr="00F93FC6">
        <w:t>Addressing common user queries.</w:t>
      </w:r>
    </w:p>
    <w:p w14:paraId="160CBED7" w14:textId="77777777" w:rsidR="0077068B" w:rsidRDefault="0077068B" w:rsidP="0077068B">
      <w:r w:rsidRPr="00EB06D7">
        <w:rPr>
          <w:b/>
          <w:sz w:val="28"/>
          <w:szCs w:val="24"/>
          <w:u w:val="single"/>
        </w:rPr>
        <w:t>Contact Support:</w:t>
      </w:r>
      <w:r w:rsidRPr="00EB06D7">
        <w:rPr>
          <w:b/>
          <w:sz w:val="28"/>
          <w:szCs w:val="24"/>
        </w:rPr>
        <w:t xml:space="preserve"> </w:t>
      </w:r>
    </w:p>
    <w:p w14:paraId="02020CDC" w14:textId="77777777" w:rsidR="0077068B" w:rsidRPr="00F93FC6" w:rsidRDefault="0077068B" w:rsidP="0077068B">
      <w:r>
        <w:t xml:space="preserve">                       </w:t>
      </w:r>
      <w:r w:rsidRPr="00F93FC6">
        <w:t>A method for users to seek help or report issues within the app.</w:t>
      </w:r>
    </w:p>
    <w:p w14:paraId="23B403BA" w14:textId="77777777" w:rsidR="0077068B" w:rsidRPr="00F93FC6" w:rsidRDefault="0077068B" w:rsidP="0077068B">
      <w:pPr>
        <w:jc w:val="center"/>
      </w:pPr>
    </w:p>
    <w:p w14:paraId="4BFFCC11" w14:textId="7270DD60" w:rsidR="0077068B" w:rsidRDefault="0077068B" w:rsidP="00393C73">
      <w:pPr>
        <w:jc w:val="center"/>
      </w:pPr>
      <w:r w:rsidRPr="00F93FC6">
        <w:t>These requirements ensure the functionality, performance, safety, and security of the "</w:t>
      </w:r>
      <w:proofErr w:type="spellStart"/>
      <w:r w:rsidRPr="00F93FC6">
        <w:t>SnapArt</w:t>
      </w:r>
      <w:proofErr w:type="spellEnd"/>
      <w:r w:rsidRPr="00F93FC6">
        <w:t xml:space="preserve"> Pro" application while offering users the necessary documentation and support for a seamless experience.</w:t>
      </w:r>
    </w:p>
    <w:p w14:paraId="6EE990F3" w14:textId="116ABBD5" w:rsidR="00CC69B0" w:rsidRDefault="00CC69B0" w:rsidP="00393C73">
      <w:pPr>
        <w:jc w:val="center"/>
      </w:pPr>
    </w:p>
    <w:p w14:paraId="46B4901A" w14:textId="1809185A" w:rsidR="00CC69B0" w:rsidRDefault="00CC69B0" w:rsidP="00393C73">
      <w:pPr>
        <w:jc w:val="center"/>
      </w:pPr>
    </w:p>
    <w:p w14:paraId="58F97EF6" w14:textId="0C2FF320" w:rsidR="00CC69B0" w:rsidRDefault="00CC69B0" w:rsidP="00CC69B0">
      <w:pPr>
        <w:pStyle w:val="Heading2"/>
        <w:rPr>
          <w:rFonts w:ascii="Times New Roman" w:eastAsia="Times New Roman" w:hAnsi="Times New Roman" w:cs="Times New Roman"/>
          <w:sz w:val="32"/>
          <w:szCs w:val="32"/>
        </w:rPr>
      </w:pPr>
      <w:r w:rsidRPr="6FC63A9A">
        <w:rPr>
          <w:rFonts w:ascii="Times New Roman" w:eastAsia="Times New Roman" w:hAnsi="Times New Roman" w:cs="Times New Roman"/>
          <w:sz w:val="32"/>
          <w:szCs w:val="32"/>
        </w:rPr>
        <w:t>GitHub link for project repositories</w:t>
      </w:r>
    </w:p>
    <w:p w14:paraId="268EC7D3" w14:textId="64BDD08D" w:rsidR="00CC69B0" w:rsidRPr="00CC69B0" w:rsidRDefault="00CC69B0" w:rsidP="00CC69B0">
      <w:hyperlink r:id="rId17" w:history="1">
        <w:r>
          <w:rPr>
            <w:rStyle w:val="Hyperlink"/>
          </w:rPr>
          <w:t>moeez9593/</w:t>
        </w:r>
        <w:proofErr w:type="spellStart"/>
        <w:r>
          <w:rPr>
            <w:rStyle w:val="Hyperlink"/>
          </w:rPr>
          <w:t>SnapArt</w:t>
        </w:r>
        <w:proofErr w:type="spellEnd"/>
        <w:r>
          <w:rPr>
            <w:rStyle w:val="Hyperlink"/>
          </w:rPr>
          <w:t>-Pro (github.com)</w:t>
        </w:r>
      </w:hyperlink>
      <w:bookmarkStart w:id="87" w:name="_GoBack"/>
      <w:bookmarkEnd w:id="87"/>
    </w:p>
    <w:p w14:paraId="7688788F" w14:textId="77777777" w:rsidR="00CC69B0" w:rsidRDefault="00CC69B0" w:rsidP="00CC69B0">
      <w:pPr>
        <w:ind w:firstLine="720"/>
      </w:pPr>
    </w:p>
    <w:p w14:paraId="6C85F3F1" w14:textId="77777777" w:rsidR="00CC69B0" w:rsidRDefault="00CC69B0" w:rsidP="00CC69B0">
      <w:pPr>
        <w:ind w:firstLine="720"/>
      </w:pPr>
    </w:p>
    <w:p w14:paraId="69EC5744" w14:textId="77777777" w:rsidR="00CC69B0" w:rsidRDefault="00CC69B0" w:rsidP="00CC69B0">
      <w:pPr>
        <w:ind w:firstLine="720"/>
      </w:pPr>
    </w:p>
    <w:p w14:paraId="2ADCA924" w14:textId="45529521" w:rsidR="00CC69B0" w:rsidRDefault="00CC69B0" w:rsidP="00CC69B0">
      <w:pPr>
        <w:ind w:firstLine="720"/>
      </w:pPr>
    </w:p>
    <w:p w14:paraId="2FF8058B" w14:textId="77777777" w:rsidR="00CC69B0" w:rsidRPr="00B4190E" w:rsidRDefault="00CC69B0" w:rsidP="00393C73">
      <w:pPr>
        <w:jc w:val="center"/>
      </w:pPr>
    </w:p>
    <w:p w14:paraId="6FC4E863" w14:textId="77777777" w:rsidR="0077068B" w:rsidRDefault="0077068B" w:rsidP="00A02926"/>
    <w:sectPr w:rsidR="00770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30D25"/>
    <w:multiLevelType w:val="multilevel"/>
    <w:tmpl w:val="5A930D25"/>
    <w:lvl w:ilvl="0">
      <w:start w:val="1"/>
      <w:numFmt w:val="decimal"/>
      <w:lvlText w:val="%1."/>
      <w:lvlJc w:val="left"/>
      <w:pPr>
        <w:tabs>
          <w:tab w:val="left" w:pos="360"/>
        </w:tabs>
        <w:ind w:left="360" w:hanging="360"/>
      </w:pPr>
    </w:lvl>
    <w:lvl w:ilvl="1">
      <w:start w:val="1"/>
      <w:numFmt w:val="lowerLetter"/>
      <w:lvlText w:val="%2."/>
      <w:lvlJc w:val="left"/>
      <w:pPr>
        <w:tabs>
          <w:tab w:val="left" w:pos="1080"/>
        </w:tabs>
        <w:ind w:left="1080" w:hanging="360"/>
      </w:pPr>
    </w:lvl>
    <w:lvl w:ilvl="2">
      <w:start w:val="1"/>
      <w:numFmt w:val="lowerRoman"/>
      <w:lvlText w:val="%3."/>
      <w:lvlJc w:val="right"/>
      <w:pPr>
        <w:tabs>
          <w:tab w:val="left" w:pos="1800"/>
        </w:tabs>
        <w:ind w:left="1800" w:hanging="180"/>
      </w:pPr>
    </w:lvl>
    <w:lvl w:ilvl="3">
      <w:start w:val="1"/>
      <w:numFmt w:val="decimal"/>
      <w:lvlText w:val="%4."/>
      <w:lvlJc w:val="left"/>
      <w:pPr>
        <w:tabs>
          <w:tab w:val="left" w:pos="2520"/>
        </w:tabs>
        <w:ind w:left="2520" w:hanging="360"/>
      </w:pPr>
    </w:lvl>
    <w:lvl w:ilvl="4">
      <w:start w:val="1"/>
      <w:numFmt w:val="lowerLetter"/>
      <w:lvlText w:val="%5."/>
      <w:lvlJc w:val="left"/>
      <w:pPr>
        <w:tabs>
          <w:tab w:val="left" w:pos="3240"/>
        </w:tabs>
        <w:ind w:left="3240" w:hanging="360"/>
      </w:pPr>
    </w:lvl>
    <w:lvl w:ilvl="5">
      <w:start w:val="1"/>
      <w:numFmt w:val="lowerRoman"/>
      <w:lvlText w:val="%6."/>
      <w:lvlJc w:val="right"/>
      <w:pPr>
        <w:tabs>
          <w:tab w:val="left" w:pos="3960"/>
        </w:tabs>
        <w:ind w:left="3960" w:hanging="180"/>
      </w:pPr>
    </w:lvl>
    <w:lvl w:ilvl="6">
      <w:start w:val="1"/>
      <w:numFmt w:val="decimal"/>
      <w:lvlText w:val="%7."/>
      <w:lvlJc w:val="left"/>
      <w:pPr>
        <w:tabs>
          <w:tab w:val="left" w:pos="4680"/>
        </w:tabs>
        <w:ind w:left="4680" w:hanging="360"/>
      </w:pPr>
    </w:lvl>
    <w:lvl w:ilvl="7">
      <w:start w:val="1"/>
      <w:numFmt w:val="lowerLetter"/>
      <w:lvlText w:val="%8."/>
      <w:lvlJc w:val="left"/>
      <w:pPr>
        <w:tabs>
          <w:tab w:val="left" w:pos="5400"/>
        </w:tabs>
        <w:ind w:left="5400" w:hanging="360"/>
      </w:pPr>
    </w:lvl>
    <w:lvl w:ilvl="8">
      <w:start w:val="1"/>
      <w:numFmt w:val="lowerRoman"/>
      <w:lvlText w:val="%9."/>
      <w:lvlJc w:val="right"/>
      <w:pPr>
        <w:tabs>
          <w:tab w:val="left" w:pos="6120"/>
        </w:tabs>
        <w:ind w:left="6120" w:hanging="180"/>
      </w:pPr>
    </w:lvl>
  </w:abstractNum>
  <w:abstractNum w:abstractNumId="1" w15:restartNumberingAfterBreak="0">
    <w:nsid w:val="64F25922"/>
    <w:multiLevelType w:val="hybridMultilevel"/>
    <w:tmpl w:val="1ACA2D6C"/>
    <w:lvl w:ilvl="0" w:tplc="2000000F">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CEA674D"/>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2C"/>
    <w:rsid w:val="000C13E7"/>
    <w:rsid w:val="00187F2F"/>
    <w:rsid w:val="001C652C"/>
    <w:rsid w:val="00393487"/>
    <w:rsid w:val="00393C73"/>
    <w:rsid w:val="003F456E"/>
    <w:rsid w:val="00522BD1"/>
    <w:rsid w:val="0060626D"/>
    <w:rsid w:val="00681F49"/>
    <w:rsid w:val="00685F5C"/>
    <w:rsid w:val="006F7225"/>
    <w:rsid w:val="00730291"/>
    <w:rsid w:val="0077068B"/>
    <w:rsid w:val="007778E3"/>
    <w:rsid w:val="007C7715"/>
    <w:rsid w:val="008C79F5"/>
    <w:rsid w:val="00914EDF"/>
    <w:rsid w:val="009270B2"/>
    <w:rsid w:val="00A02926"/>
    <w:rsid w:val="00A53206"/>
    <w:rsid w:val="00AA2F34"/>
    <w:rsid w:val="00AD21D7"/>
    <w:rsid w:val="00AF26BA"/>
    <w:rsid w:val="00B34EBF"/>
    <w:rsid w:val="00CC69B0"/>
    <w:rsid w:val="00CF0079"/>
    <w:rsid w:val="00DA458A"/>
    <w:rsid w:val="00EB06D7"/>
    <w:rsid w:val="00F80C60"/>
    <w:rsid w:val="00FD7D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1493"/>
  <w15:chartTrackingRefBased/>
  <w15:docId w15:val="{D3F15E14-8F08-4FA6-AC84-D0515A0D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291"/>
  </w:style>
  <w:style w:type="paragraph" w:styleId="Heading1">
    <w:name w:val="heading 1"/>
    <w:basedOn w:val="Normal"/>
    <w:next w:val="Normal"/>
    <w:link w:val="Heading1Char"/>
    <w:qFormat/>
    <w:rsid w:val="0073029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C1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0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291"/>
    <w:rPr>
      <w:rFonts w:asciiTheme="majorHAnsi" w:eastAsiaTheme="majorEastAsia" w:hAnsiTheme="majorHAnsi" w:cstheme="majorBidi"/>
      <w:spacing w:val="-10"/>
      <w:kern w:val="28"/>
      <w:sz w:val="56"/>
      <w:szCs w:val="56"/>
    </w:rPr>
  </w:style>
  <w:style w:type="paragraph" w:customStyle="1" w:styleId="special">
    <w:name w:val="special"/>
    <w:basedOn w:val="Normal"/>
    <w:rsid w:val="00730291"/>
    <w:pPr>
      <w:spacing w:after="0" w:line="240" w:lineRule="auto"/>
    </w:pPr>
    <w:rPr>
      <w:rFonts w:ascii="Arial" w:eastAsia="Times New Roman" w:hAnsi="Arial" w:cs="Times New Roman"/>
      <w:b/>
      <w:bCs/>
      <w:shadow/>
      <w:sz w:val="28"/>
      <w:szCs w:val="24"/>
    </w:rPr>
  </w:style>
  <w:style w:type="character" w:styleId="Hyperlink">
    <w:name w:val="Hyperlink"/>
    <w:semiHidden/>
    <w:rsid w:val="00730291"/>
    <w:rPr>
      <w:color w:val="0000FF"/>
      <w:u w:val="single"/>
    </w:rPr>
  </w:style>
  <w:style w:type="paragraph" w:styleId="TOC1">
    <w:name w:val="toc 1"/>
    <w:basedOn w:val="Normal"/>
    <w:next w:val="Normal"/>
    <w:semiHidden/>
    <w:rsid w:val="00730291"/>
    <w:pPr>
      <w:spacing w:before="360" w:after="0" w:line="240" w:lineRule="auto"/>
    </w:pPr>
    <w:rPr>
      <w:rFonts w:ascii="Arial" w:eastAsia="Times New Roman" w:hAnsi="Arial" w:cs="Arial"/>
      <w:bCs/>
      <w:szCs w:val="24"/>
    </w:rPr>
  </w:style>
  <w:style w:type="paragraph" w:styleId="TOC2">
    <w:name w:val="toc 2"/>
    <w:basedOn w:val="Normal"/>
    <w:next w:val="Normal"/>
    <w:semiHidden/>
    <w:rsid w:val="00730291"/>
    <w:pPr>
      <w:spacing w:before="240" w:after="0" w:line="240" w:lineRule="auto"/>
    </w:pPr>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rsid w:val="00730291"/>
    <w:rPr>
      <w:rFonts w:ascii="Arial" w:eastAsia="Times New Roman" w:hAnsi="Arial" w:cs="Arial"/>
      <w:b/>
      <w:bCs/>
      <w:kern w:val="32"/>
      <w:sz w:val="32"/>
      <w:szCs w:val="32"/>
      <w:lang w:val="en-US"/>
    </w:rPr>
  </w:style>
  <w:style w:type="table" w:customStyle="1" w:styleId="TableGridLight1">
    <w:name w:val="Table Grid Light1"/>
    <w:basedOn w:val="TableNormal"/>
    <w:uiPriority w:val="40"/>
    <w:rsid w:val="00730291"/>
    <w:pPr>
      <w:spacing w:after="0" w:line="240" w:lineRule="auto"/>
    </w:pPr>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062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C13E7"/>
    <w:rPr>
      <w:rFonts w:asciiTheme="majorHAnsi" w:eastAsiaTheme="majorEastAsia" w:hAnsiTheme="majorHAnsi" w:cstheme="majorBidi"/>
      <w:color w:val="2F5496" w:themeColor="accent1" w:themeShade="BF"/>
      <w:sz w:val="26"/>
      <w:szCs w:val="26"/>
    </w:rPr>
  </w:style>
  <w:style w:type="paragraph" w:customStyle="1" w:styleId="H2">
    <w:name w:val="H2"/>
    <w:basedOn w:val="Normal"/>
    <w:qFormat/>
    <w:rsid w:val="00187F2F"/>
    <w:pPr>
      <w:spacing w:after="0" w:line="240" w:lineRule="auto"/>
    </w:pPr>
    <w:rPr>
      <w:rFonts w:ascii="Times New Roman" w:eastAsia="Times New Roman" w:hAnsi="Times New Roman" w:cs="Times New Roman"/>
      <w:b/>
      <w:sz w:val="28"/>
      <w:szCs w:val="24"/>
    </w:rPr>
  </w:style>
  <w:style w:type="character" w:styleId="Strong">
    <w:name w:val="Strong"/>
    <w:basedOn w:val="DefaultParagraphFont"/>
    <w:uiPriority w:val="22"/>
    <w:qFormat/>
    <w:rsid w:val="00DA458A"/>
    <w:rPr>
      <w:b/>
      <w:bCs/>
    </w:rPr>
  </w:style>
  <w:style w:type="paragraph" w:styleId="NoSpacing">
    <w:name w:val="No Spacing"/>
    <w:uiPriority w:val="1"/>
    <w:qFormat/>
    <w:rsid w:val="00AD21D7"/>
    <w:pPr>
      <w:spacing w:after="0" w:line="240" w:lineRule="auto"/>
    </w:pPr>
  </w:style>
  <w:style w:type="paragraph" w:styleId="BalloonText">
    <w:name w:val="Balloon Text"/>
    <w:basedOn w:val="Normal"/>
    <w:link w:val="BalloonTextChar"/>
    <w:uiPriority w:val="99"/>
    <w:semiHidden/>
    <w:unhideWhenUsed/>
    <w:rsid w:val="00CC6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9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3269">
      <w:bodyDiv w:val="1"/>
      <w:marLeft w:val="0"/>
      <w:marRight w:val="0"/>
      <w:marTop w:val="0"/>
      <w:marBottom w:val="0"/>
      <w:divBdr>
        <w:top w:val="none" w:sz="0" w:space="0" w:color="auto"/>
        <w:left w:val="none" w:sz="0" w:space="0" w:color="auto"/>
        <w:bottom w:val="none" w:sz="0" w:space="0" w:color="auto"/>
        <w:right w:val="none" w:sz="0" w:space="0" w:color="auto"/>
      </w:divBdr>
    </w:div>
    <w:div w:id="648443327">
      <w:bodyDiv w:val="1"/>
      <w:marLeft w:val="0"/>
      <w:marRight w:val="0"/>
      <w:marTop w:val="0"/>
      <w:marBottom w:val="0"/>
      <w:divBdr>
        <w:top w:val="none" w:sz="0" w:space="0" w:color="auto"/>
        <w:left w:val="none" w:sz="0" w:space="0" w:color="auto"/>
        <w:bottom w:val="none" w:sz="0" w:space="0" w:color="auto"/>
        <w:right w:val="none" w:sz="0" w:space="0" w:color="auto"/>
      </w:divBdr>
    </w:div>
    <w:div w:id="1011448994">
      <w:bodyDiv w:val="1"/>
      <w:marLeft w:val="0"/>
      <w:marRight w:val="0"/>
      <w:marTop w:val="0"/>
      <w:marBottom w:val="0"/>
      <w:divBdr>
        <w:top w:val="none" w:sz="0" w:space="0" w:color="auto"/>
        <w:left w:val="none" w:sz="0" w:space="0" w:color="auto"/>
        <w:bottom w:val="none" w:sz="0" w:space="0" w:color="auto"/>
        <w:right w:val="none" w:sz="0" w:space="0" w:color="auto"/>
      </w:divBdr>
    </w:div>
    <w:div w:id="171654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github.com/moeez9593/SnapArt-Pro"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33</Pages>
  <Words>4028</Words>
  <Characters>22963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 Kharal</dc:creator>
  <cp:keywords/>
  <dc:description/>
  <cp:lastModifiedBy>Moeez Ur Rehman</cp:lastModifiedBy>
  <cp:revision>16</cp:revision>
  <dcterms:created xsi:type="dcterms:W3CDTF">2024-06-14T09:23:00Z</dcterms:created>
  <dcterms:modified xsi:type="dcterms:W3CDTF">2024-06-23T20:48:00Z</dcterms:modified>
</cp:coreProperties>
</file>